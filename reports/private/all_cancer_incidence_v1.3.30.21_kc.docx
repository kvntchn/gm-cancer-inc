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B61D1" w14:textId="77777777" w:rsidR="00183815" w:rsidRDefault="009B744E">
      <w:r>
        <w:t xml:space="preserve">All Cancer Incidence – GM Manuscript </w:t>
      </w:r>
    </w:p>
    <w:p w14:paraId="209932DA" w14:textId="0583E314" w:rsidR="00576183" w:rsidRPr="00E32D00" w:rsidRDefault="001043BC" w:rsidP="00E32D00">
      <w:pPr>
        <w:rPr>
          <w:b/>
        </w:rPr>
      </w:pPr>
      <w:r w:rsidRPr="00E32D00">
        <w:rPr>
          <w:b/>
        </w:rPr>
        <w:t xml:space="preserve">Introduction </w:t>
      </w:r>
      <w:r w:rsidR="004877C5" w:rsidRPr="00E32D00">
        <w:rPr>
          <w:b/>
        </w:rPr>
        <w:t xml:space="preserve"> </w:t>
      </w:r>
    </w:p>
    <w:p w14:paraId="62EDE019" w14:textId="474D46FA" w:rsidR="0091383F" w:rsidRDefault="00576183" w:rsidP="00493E2B">
      <w:r>
        <w:t>Metalworking fluids</w:t>
      </w:r>
      <w:r w:rsidR="00215F3C">
        <w:t xml:space="preserve"> (MWF)</w:t>
      </w:r>
      <w:r>
        <w:t xml:space="preserve"> are complex mixtures of oils and chemicals used in machining operations as coolants and lubricants during cutting or grinding operations. E</w:t>
      </w:r>
      <w:r w:rsidRPr="00576183">
        <w:t xml:space="preserve">xposure can occur from </w:t>
      </w:r>
      <w:commentRangeStart w:id="0"/>
      <w:r w:rsidRPr="00576183">
        <w:t>inhalation</w:t>
      </w:r>
      <w:commentRangeEnd w:id="0"/>
      <w:r w:rsidR="00840359">
        <w:rPr>
          <w:rStyle w:val="CommentReference"/>
        </w:rPr>
        <w:commentReference w:id="0"/>
      </w:r>
      <w:r w:rsidRPr="00576183">
        <w:t xml:space="preserve"> of </w:t>
      </w:r>
      <w:r>
        <w:t xml:space="preserve">aerosolized </w:t>
      </w:r>
      <w:r w:rsidRPr="00576183">
        <w:t xml:space="preserve">metalworking fluid </w:t>
      </w:r>
      <w:r w:rsidR="00480C44">
        <w:t xml:space="preserve">when sprayed generating airborne particulate matter (PM) </w:t>
      </w:r>
      <w:r w:rsidRPr="00576183">
        <w:t>or dermal exposure from splashes, dipping hands into fluids, or handling parts covered in fluids.</w:t>
      </w:r>
      <w:r w:rsidR="00C906B5">
        <w:fldChar w:fldCharType="begin"/>
      </w:r>
      <w:r w:rsidR="00C906B5">
        <w:instrText xml:space="preserve"> ADDIN EN.CITE &lt;EndNote&gt;&lt;Cite&gt;&lt;Author&gt;Cherrie&lt;/Author&gt;&lt;Year&gt;2010&lt;/Year&gt;&lt;RecNum&gt;18&lt;/RecNum&gt;&lt;DisplayText&gt;&lt;style face="superscript"&gt;1&lt;/style&gt;&lt;/DisplayText&gt;&lt;record&gt;&lt;rec-number&gt;18&lt;/rec-number&gt;&lt;foreign-keys&gt;&lt;key app="EN" db-id="pfstp2aefzxs22e25zsp9sxtsda2995z0ast" timestamp="1617165464"&gt;18&lt;/key&gt;&lt;/foreign-keys&gt;&lt;ref-type name="Journal Article"&gt;17&lt;/ref-type&gt;&lt;contributors&gt;&lt;authors&gt;&lt;author&gt;Cherrie, J. W.&lt;/author&gt;&lt;author&gt;Semple, S.&lt;/author&gt;&lt;/authors&gt;&lt;/contributors&gt;&lt;auth-address&gt;Institute of Occupational Medicine, Research Avenue North, Edinburgh EH14 4AP, UK. john.cherrie@iom-world.org&lt;/auth-address&gt;&lt;titles&gt;&lt;title&gt;Dermal exposure to metalworking fluids and medium-chain chlorinated paraffin (MCCP)&lt;/title&gt;&lt;secondary-title&gt;Ann Occup Hyg&lt;/secondary-title&gt;&lt;/titles&gt;&lt;periodical&gt;&lt;full-title&gt;Ann Occup Hyg&lt;/full-title&gt;&lt;/periodical&gt;&lt;pages&gt;228-35&lt;/pages&gt;&lt;volume&gt;54&lt;/volume&gt;&lt;number&gt;2&lt;/number&gt;&lt;edition&gt;2009/12/05&lt;/edition&gt;&lt;keywords&gt;&lt;keyword&gt;Humans&lt;/keyword&gt;&lt;keyword&gt;Hydrocarbons, Chlorinated/*analysis&lt;/keyword&gt;&lt;keyword&gt;Industrial Oils/analysis&lt;/keyword&gt;&lt;keyword&gt;*Metallurgy&lt;/keyword&gt;&lt;keyword&gt;Occupational Exposure/*analysis&lt;/keyword&gt;&lt;keyword&gt;Paraffin/*analysis&lt;/keyword&gt;&lt;keyword&gt;Skin/*chemistry&lt;/keyword&gt;&lt;/keywords&gt;&lt;dates&gt;&lt;year&gt;2010&lt;/year&gt;&lt;pub-dates&gt;&lt;date&gt;Mar&lt;/date&gt;&lt;/pub-dates&gt;&lt;/dates&gt;&lt;isbn&gt;0003-4878&lt;/isbn&gt;&lt;accession-num&gt;19959560&lt;/accession-num&gt;&lt;urls&gt;&lt;/urls&gt;&lt;electronic-resource-num&gt;10.1093/annhyg/mep081&lt;/electronic-resource-num&gt;&lt;remote-database-provider&gt;NLM&lt;/remote-database-provider&gt;&lt;language&gt;eng&lt;/language&gt;&lt;/record&gt;&lt;/Cite&gt;&lt;/EndNote&gt;</w:instrText>
      </w:r>
      <w:r w:rsidR="00C906B5">
        <w:fldChar w:fldCharType="separate"/>
      </w:r>
      <w:r w:rsidR="00C906B5" w:rsidRPr="00C906B5">
        <w:rPr>
          <w:noProof/>
          <w:vertAlign w:val="superscript"/>
        </w:rPr>
        <w:t>1</w:t>
      </w:r>
      <w:r w:rsidR="00C906B5">
        <w:fldChar w:fldCharType="end"/>
      </w:r>
      <w:r w:rsidR="005F3F2C">
        <w:t xml:space="preserve"> </w:t>
      </w:r>
      <w:r w:rsidRPr="00576183">
        <w:t>Classified as straight (compounds refined in mineral oils), soluble (oils emulsified in water), or synthetic (water-soluble chemical lubrica</w:t>
      </w:r>
      <w:r w:rsidR="000220E9">
        <w:t>nts without oils), MWF continue</w:t>
      </w:r>
      <w:r w:rsidRPr="00576183">
        <w:t xml:space="preserve"> to pose a hazard to millions of workers in automobile manufacturing and other metal machining-related jobs</w:t>
      </w:r>
      <w:r w:rsidR="00371B6F">
        <w:t>.</w:t>
      </w:r>
      <w:r w:rsidR="00C906B5">
        <w:fldChar w:fldCharType="begin"/>
      </w:r>
      <w:r w:rsidR="00C906B5">
        <w:instrText xml:space="preserve"> ADDIN EN.CITE &lt;EndNote&gt;&lt;Cite&gt;&lt;Author&gt;Steenland&lt;/Author&gt;&lt;Year&gt;2003&lt;/Year&gt;&lt;RecNum&gt;19&lt;/RecNum&gt;&lt;DisplayText&gt;&lt;style face="superscript"&gt;2&lt;/style&gt;&lt;/DisplayText&gt;&lt;record&gt;&lt;rec-number&gt;19&lt;/rec-number&gt;&lt;foreign-keys&gt;&lt;key app="EN" db-id="pfstp2aefzxs22e25zsp9sxtsda2995z0ast" timestamp="1617165504"&gt;19&lt;/key&gt;&lt;/foreign-keys&gt;&lt;ref-type name="Journal Article"&gt;17&lt;/ref-type&gt;&lt;contributors&gt;&lt;authors&gt;&lt;author&gt;Steenland, K.&lt;/author&gt;&lt;author&gt;Burnett, C.&lt;/author&gt;&lt;author&gt;Lalich, N.&lt;/author&gt;&lt;author&gt;Ward, E.&lt;/author&gt;&lt;author&gt;Hurrell, J.&lt;/author&gt;&lt;/authors&gt;&lt;/contributors&gt;&lt;auth-address&gt;National Institute for Occupational Safety and Health, Centers for Disease Control and Prevention, Cincinnati, Ohio, USA. nsteenl@sph.emory.edu&lt;/auth-address&gt;&lt;titles&gt;&lt;title&gt;Dying for work: The magnitude of US mortality from selected causes of death associated with occupation&lt;/title&gt;&lt;secondary-title&gt;Am J Ind Med&lt;/secondary-title&gt;&lt;/titles&gt;&lt;periodical&gt;&lt;full-title&gt;Am J Ind Med&lt;/full-title&gt;&lt;/periodical&gt;&lt;pages&gt;461-82&lt;/pages&gt;&lt;volume&gt;43&lt;/volume&gt;&lt;number&gt;5&lt;/number&gt;&lt;edition&gt;2003/04/22&lt;/edition&gt;&lt;keywords&gt;&lt;keyword&gt;Accidents, Occupational/*mortality&lt;/keyword&gt;&lt;keyword&gt;Cost of Illness&lt;/keyword&gt;&lt;keyword&gt;Humans&lt;/keyword&gt;&lt;keyword&gt;Lung Diseases/*mortality&lt;/keyword&gt;&lt;keyword&gt;Neoplasms/*mortality&lt;/keyword&gt;&lt;keyword&gt;Occupational Diseases/*mortality&lt;/keyword&gt;&lt;keyword&gt;Occupational Exposure/statistics &amp;amp; numerical data&lt;/keyword&gt;&lt;keyword&gt;United States/epidemiology&lt;/keyword&gt;&lt;/keywords&gt;&lt;dates&gt;&lt;year&gt;2003&lt;/year&gt;&lt;pub-dates&gt;&lt;date&gt;May&lt;/date&gt;&lt;/pub-dates&gt;&lt;/dates&gt;&lt;isbn&gt;0271-3586 (Print)&amp;#xD;0271-3586&lt;/isbn&gt;&lt;accession-num&gt;12704620&lt;/accession-num&gt;&lt;urls&gt;&lt;/urls&gt;&lt;electronic-resource-num&gt;10.1002/ajim.10216&lt;/electronic-resource-num&gt;&lt;remote-database-provider&gt;NLM&lt;/remote-database-provider&gt;&lt;language&gt;eng&lt;/language&gt;&lt;/record&gt;&lt;/Cite&gt;&lt;/EndNote&gt;</w:instrText>
      </w:r>
      <w:r w:rsidR="00C906B5">
        <w:fldChar w:fldCharType="separate"/>
      </w:r>
      <w:r w:rsidR="00C906B5" w:rsidRPr="00C906B5">
        <w:rPr>
          <w:noProof/>
          <w:vertAlign w:val="superscript"/>
        </w:rPr>
        <w:t>2</w:t>
      </w:r>
      <w:r w:rsidR="00C906B5">
        <w:fldChar w:fldCharType="end"/>
      </w:r>
      <w:r w:rsidR="00371B6F">
        <w:t xml:space="preserve"> </w:t>
      </w:r>
      <w:r w:rsidR="0091383F" w:rsidRPr="0091383F">
        <w:t xml:space="preserve">Driven primarily by the automobile industry, the </w:t>
      </w:r>
      <w:r w:rsidR="00CC3003">
        <w:t>workforce exposed to MWF will continue to expand</w:t>
      </w:r>
      <w:r w:rsidR="004C4E2D">
        <w:t>, especially in Asia and Central and South America</w:t>
      </w:r>
      <w:r w:rsidR="00CC3003">
        <w:t xml:space="preserve">. The global MWF market size </w:t>
      </w:r>
      <w:r w:rsidR="0091383F" w:rsidRPr="0091383F">
        <w:t>is projected to reach 15.85 billion by 2027, exhibiting a revenue-based compound annual growth rate of 4.4%. In 2019, synthetic MWF</w:t>
      </w:r>
      <w:r w:rsidR="00CC3003">
        <w:t>s</w:t>
      </w:r>
      <w:r w:rsidR="0091383F" w:rsidRPr="0091383F">
        <w:t xml:space="preserve"> were the second-largest product segment in the market and corrosive preventive oils, additives used in soluble and synthetic MWFs, are anticipated to increase at a compound annual</w:t>
      </w:r>
      <w:r w:rsidR="00CC3003">
        <w:t xml:space="preserve"> growth rate of 3.8% (2020-</w:t>
      </w:r>
      <w:commentRangeStart w:id="1"/>
      <w:r w:rsidR="00CC3003">
        <w:t>2027</w:t>
      </w:r>
      <w:commentRangeEnd w:id="1"/>
      <w:r w:rsidR="004C4E2D">
        <w:rPr>
          <w:rStyle w:val="CommentReference"/>
        </w:rPr>
        <w:commentReference w:id="1"/>
      </w:r>
      <w:r w:rsidR="0091383F" w:rsidRPr="0091383F">
        <w:t xml:space="preserve">). </w:t>
      </w:r>
    </w:p>
    <w:p w14:paraId="30582C3B" w14:textId="25C50222" w:rsidR="00E27E57" w:rsidRDefault="00371B6F" w:rsidP="00493E2B">
      <w:r w:rsidRPr="00371B6F">
        <w:t>Occupational exposure to metalworking fluids (MWF) has been linked to increased cancer risk for several cancer sites, including cancers of the bladder, larynx, lung, prostate, pancreas, rectum, and skin.</w:t>
      </w:r>
      <w:r w:rsidR="005F4F7F">
        <w:fldChar w:fldCharType="begin">
          <w:fldData xml:space="preserve">PEVuZE5vdGU+PENpdGU+PEF1dGhvcj5Gcmllc2VuPC9BdXRob3I+PFllYXI+MjAwOTwvWWVhcj48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=
</w:fldData>
        </w:fldChar>
      </w:r>
      <w:r w:rsidR="00C906B5">
        <w:instrText xml:space="preserve"> ADDIN EN.CITE </w:instrText>
      </w:r>
      <w:r w:rsidR="00C906B5">
        <w:fldChar w:fldCharType="begin">
          <w:fldData xml:space="preserve">PEVuZE5vdGU+PENpdGU+PEF1dGhvcj5Gcmllc2VuPC9BdXRob3I+PFllYXI+MjAwOTwvWWVhcj48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=
</w:fldData>
        </w:fldChar>
      </w:r>
      <w:r w:rsidR="00C906B5">
        <w:instrText xml:space="preserve"> ADDIN EN.CITE.DATA </w:instrText>
      </w:r>
      <w:r w:rsidR="00C906B5">
        <w:fldChar w:fldCharType="end"/>
      </w:r>
      <w:r w:rsidR="005F4F7F">
        <w:fldChar w:fldCharType="separate"/>
      </w:r>
      <w:r w:rsidR="00C906B5" w:rsidRPr="00C906B5">
        <w:rPr>
          <w:noProof/>
          <w:vertAlign w:val="superscript"/>
        </w:rPr>
        <w:t>3-11</w:t>
      </w:r>
      <w:r w:rsidR="005F4F7F">
        <w:fldChar w:fldCharType="end"/>
      </w:r>
      <w:r w:rsidRPr="00371B6F">
        <w:t xml:space="preserve"> </w:t>
      </w:r>
      <w:r w:rsidR="00493E2B">
        <w:t xml:space="preserve">Potential carcinogens in MWF include hydrocarbons, chlorinated paraffins, aliphatic amins, nitrosamines, </w:t>
      </w:r>
      <w:r w:rsidR="00493E2B" w:rsidRPr="00493E2B">
        <w:t>polycyclic aromatic hydrocarbons (PAH)</w:t>
      </w:r>
      <w:r w:rsidR="00493E2B">
        <w:t>,</w:t>
      </w:r>
      <w:r w:rsidR="00493E2B" w:rsidRPr="00493E2B">
        <w:t xml:space="preserve"> formaldehyde-releasing agents, diethanolamine, and many other specialty additives</w:t>
      </w:r>
      <w:r w:rsidR="00493E2B">
        <w:t>.</w:t>
      </w:r>
      <w:r w:rsidR="00326D97">
        <w:fldChar w:fldCharType="begin">
          <w:fldData xml:space="preserve">PEVuZE5vdGU+PENpdGU+PEF1dGhvcj5QYXJrPC9BdXRob3I+PFllYXI+MjAxODwvWWVhcj48UmVj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</w:fldData>
        </w:fldChar>
      </w:r>
      <w:r w:rsidR="00C906B5">
        <w:instrText xml:space="preserve"> ADDIN EN.CITE </w:instrText>
      </w:r>
      <w:r w:rsidR="00C906B5">
        <w:fldChar w:fldCharType="begin">
          <w:fldData xml:space="preserve">PEVuZE5vdGU+PENpdGU+PEF1dGhvcj5QYXJrPC9BdXRob3I+PFllYXI+MjAxODwvWWVhcj48UmVj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</w:fldData>
        </w:fldChar>
      </w:r>
      <w:r w:rsidR="00C906B5">
        <w:instrText xml:space="preserve"> ADDIN EN.CITE.DATA </w:instrText>
      </w:r>
      <w:r w:rsidR="00C906B5">
        <w:fldChar w:fldCharType="end"/>
      </w:r>
      <w:r w:rsidR="00326D97">
        <w:fldChar w:fldCharType="separate"/>
      </w:r>
      <w:r w:rsidR="00C906B5" w:rsidRPr="00C906B5">
        <w:rPr>
          <w:noProof/>
          <w:vertAlign w:val="superscript"/>
        </w:rPr>
        <w:t>12</w:t>
      </w:r>
      <w:r w:rsidR="00326D97">
        <w:fldChar w:fldCharType="end"/>
      </w:r>
      <w:r w:rsidR="00493E2B">
        <w:t xml:space="preserve"> </w:t>
      </w:r>
      <w:r w:rsidR="00493E2B" w:rsidRPr="0017031B">
        <w:t>Straight</w:t>
      </w:r>
      <w:r w:rsidR="00890935">
        <w:t xml:space="preserve"> and some soluble</w:t>
      </w:r>
      <w:r w:rsidR="00493E2B" w:rsidRPr="0017031B">
        <w:t xml:space="preserve"> MWF</w:t>
      </w:r>
      <w:r w:rsidR="00890935">
        <w:t>s</w:t>
      </w:r>
      <w:r w:rsidR="00493E2B" w:rsidRPr="0017031B">
        <w:t xml:space="preserve"> are complex mixtures of paraffinic, naphthenic, and aromatic compounds refined from mineral </w:t>
      </w:r>
      <w:commentRangeStart w:id="2"/>
      <w:r w:rsidR="00493E2B" w:rsidRPr="0017031B">
        <w:t>oil</w:t>
      </w:r>
      <w:commentRangeEnd w:id="2"/>
      <w:r w:rsidR="00493E2B">
        <w:rPr>
          <w:rStyle w:val="CommentReference"/>
        </w:rPr>
        <w:commentReference w:id="2"/>
      </w:r>
      <w:r w:rsidR="00493E2B">
        <w:t xml:space="preserve">. </w:t>
      </w:r>
      <w:r>
        <w:t>The</w:t>
      </w:r>
      <w:r w:rsidR="00493E2B" w:rsidRPr="0017031B">
        <w:t xml:space="preserve"> properties of mineral oil classified as carcinogenic to </w:t>
      </w:r>
      <w:commentRangeStart w:id="3"/>
      <w:r w:rsidR="00493E2B" w:rsidRPr="0017031B">
        <w:t>humans</w:t>
      </w:r>
      <w:commentRangeEnd w:id="3"/>
      <w:r w:rsidR="00493E2B">
        <w:rPr>
          <w:rStyle w:val="CommentReference"/>
        </w:rPr>
        <w:commentReference w:id="3"/>
      </w:r>
      <w:r w:rsidR="00493E2B">
        <w:t xml:space="preserve"> </w:t>
      </w:r>
      <w:r w:rsidR="00493E2B" w:rsidRPr="0017031B">
        <w:t>are</w:t>
      </w:r>
      <w:r>
        <w:t xml:space="preserve"> thought to be due primarily to </w:t>
      </w:r>
      <w:r w:rsidR="00493E2B" w:rsidRPr="0017031B">
        <w:t>PAH</w:t>
      </w:r>
      <w:r>
        <w:t>s</w:t>
      </w:r>
      <w:r w:rsidR="00493E2B" w:rsidRPr="0017031B">
        <w:t xml:space="preserve"> content</w:t>
      </w:r>
      <w:r w:rsidR="00493E2B">
        <w:t>.</w:t>
      </w:r>
      <w:r w:rsidR="00C906B5">
        <w:fldChar w:fldCharType="begin"/>
      </w:r>
      <w:r w:rsidR="00C906B5">
        <w:instrText xml:space="preserve"> ADDIN EN.CITE &lt;EndNote&gt;&lt;Cite&gt;&lt;Author&gt;Catchpole&lt;/Author&gt;&lt;Year&gt;1971&lt;/Year&gt;&lt;RecNum&gt;20&lt;/RecNum&gt;&lt;DisplayText&gt;&lt;style face="superscript"&gt;13&lt;/style&gt;&lt;/DisplayText&gt;&lt;record&gt;&lt;rec-number&gt;20&lt;/rec-number&gt;&lt;foreign-keys&gt;&lt;key app="EN" db-id="pfstp2aefzxs22e25zsp9sxtsda2995z0ast" timestamp="1617165543"&gt;20&lt;/key&gt;&lt;/foreign-keys&gt;&lt;ref-type name="Journal Article"&gt;17&lt;/ref-type&gt;&lt;contributors&gt;&lt;authors&gt;&lt;author&gt;Catchpole, W. M.&lt;/author&gt;&lt;author&gt;Macmillan, E.&lt;/author&gt;&lt;author&gt;Powell, H.&lt;/author&gt;&lt;/authors&gt;&lt;/contributors&gt;&lt;titles&gt;&lt;title&gt;Specifications for cutting oils with special reference to carcinogenicity&lt;/title&gt;&lt;secondary-title&gt;Ann Occup Hyg&lt;/secondary-title&gt;&lt;/titles&gt;&lt;periodical&gt;&lt;full-title&gt;Ann Occup Hyg&lt;/full-title&gt;&lt;/periodical&gt;&lt;pages&gt;171-9&lt;/pages&gt;&lt;volume&gt;14&lt;/volume&gt;&lt;number&gt;2&lt;/number&gt;&lt;edition&gt;1971/06/01&lt;/edition&gt;&lt;keywords&gt;&lt;keyword&gt;Benzopyrenes/analysis&lt;/keyword&gt;&lt;keyword&gt;Carcinogens/*analysis&lt;/keyword&gt;&lt;keyword&gt;Infrared Rays&lt;/keyword&gt;&lt;keyword&gt;Mass Spectrometry&lt;/keyword&gt;&lt;keyword&gt;Oils/*analysis&lt;/keyword&gt;&lt;keyword&gt;Ultraviolet Rays&lt;/keyword&gt;&lt;/keywords&gt;&lt;dates&gt;&lt;year&gt;1971&lt;/year&gt;&lt;pub-dates&gt;&lt;date&gt;Jun&lt;/date&gt;&lt;/pub-dates&gt;&lt;/dates&gt;&lt;isbn&gt;0003-4878 (Print)&amp;#xD;0003-4878&lt;/isbn&gt;&lt;accession-num&gt;5090649&lt;/accession-num&gt;&lt;urls&gt;&lt;/urls&gt;&lt;electronic-resource-num&gt;10.1093/annhyg/14.2.171&lt;/electronic-resource-num&gt;&lt;remote-database-provider&gt;NLM&lt;/remote-database-provider&gt;&lt;language&gt;eng&lt;/language&gt;&lt;/record&gt;&lt;/Cite&gt;&lt;/EndNote&gt;</w:instrText>
      </w:r>
      <w:r w:rsidR="00C906B5">
        <w:fldChar w:fldCharType="separate"/>
      </w:r>
      <w:r w:rsidR="00C906B5" w:rsidRPr="00C906B5">
        <w:rPr>
          <w:noProof/>
          <w:vertAlign w:val="superscript"/>
        </w:rPr>
        <w:t>13</w:t>
      </w:r>
      <w:r w:rsidR="00C906B5">
        <w:fldChar w:fldCharType="end"/>
      </w:r>
      <w:r w:rsidR="00493E2B">
        <w:t xml:space="preserve"> </w:t>
      </w:r>
      <w:r w:rsidR="00137FC8">
        <w:t xml:space="preserve">To adjust pH and prevent corrosion, </w:t>
      </w:r>
      <w:proofErr w:type="spellStart"/>
      <w:r w:rsidR="00137FC8">
        <w:t>e</w:t>
      </w:r>
      <w:r w:rsidR="00493E2B" w:rsidRPr="0017031B">
        <w:t>thanolamines</w:t>
      </w:r>
      <w:proofErr w:type="spellEnd"/>
      <w:r w:rsidR="00493E2B" w:rsidRPr="0017031B">
        <w:t xml:space="preserve"> and nitrites</w:t>
      </w:r>
      <w:r w:rsidR="00137FC8">
        <w:t xml:space="preserve"> are added to soluble and synthetic MWFs; however, these chemicals can interact to form nitrosamines, such as N-</w:t>
      </w:r>
      <w:proofErr w:type="spellStart"/>
      <w:r w:rsidR="00137FC8">
        <w:t>nitrosodiethanolamine</w:t>
      </w:r>
      <w:r w:rsidR="008402DB">
        <w:t>s</w:t>
      </w:r>
      <w:proofErr w:type="spellEnd"/>
      <w:r w:rsidR="008402DB">
        <w:t xml:space="preserve"> (NDELA</w:t>
      </w:r>
      <w:r w:rsidR="00436D44">
        <w:t>)</w:t>
      </w:r>
      <w:r w:rsidR="005F3F2C">
        <w:t xml:space="preserve">, </w:t>
      </w:r>
      <w:r w:rsidR="006567BC">
        <w:t xml:space="preserve">which are </w:t>
      </w:r>
      <w:r w:rsidR="00890935">
        <w:t xml:space="preserve">also </w:t>
      </w:r>
      <w:commentRangeStart w:id="4"/>
      <w:r w:rsidR="005F3F2C">
        <w:t>possible human carcinogens</w:t>
      </w:r>
      <w:commentRangeEnd w:id="4"/>
      <w:r w:rsidR="005F3F2C">
        <w:rPr>
          <w:rStyle w:val="CommentReference"/>
        </w:rPr>
        <w:commentReference w:id="4"/>
      </w:r>
      <w:r w:rsidR="005F3F2C">
        <w:t>.</w:t>
      </w:r>
      <w:r w:rsidR="00C906B5">
        <w:fldChar w:fldCharType="begin"/>
      </w:r>
      <w:r w:rsidR="00C906B5">
        <w:instrText xml:space="preserve"> ADDIN EN.CITE &lt;EndNote&gt;&lt;Cite&gt;&lt;Author&gt;Izano&lt;/Author&gt;&lt;Year&gt;2019&lt;/Year&gt;&lt;RecNum&gt;16&lt;/RecNum&gt;&lt;DisplayText&gt;&lt;style face="superscript"&gt;14&lt;/style&gt;&lt;/DisplayText&gt;&lt;record&gt;&lt;rec-number&gt;16&lt;/rec-number&gt;&lt;foreign-keys&gt;&lt;key app="EN" db-id="pfstp2aefzxs22e25zsp9sxtsda2995z0ast" timestamp="1617165326"&gt;16&lt;/key&gt;&lt;/foreign-keys&gt;&lt;ref-type name="Journal Article"&gt;17&lt;/ref-type&gt;&lt;contributors&gt;&lt;authors&gt;&lt;author&gt;Izano, M. A.&lt;/author&gt;&lt;author&gt;Sofrygin, O. A.&lt;/author&gt;&lt;author&gt;Picciotto, S.&lt;/author&gt;&lt;author&gt;Bradshaw, P. T.&lt;/author&gt;&lt;author&gt;Eisen, E. A.&lt;/author&gt;&lt;/authors&gt;&lt;/contributors&gt;&lt;auth-address&gt;Division of Research, Kaiser Permanente Northern California, Oakland, California.&amp;#xD;Department of Obstetrics/Gynecology and Reproductive Sciences, University of California, San Francisco, California.&amp;#xD;School of Public Health, University of California, Berkeley, California.&lt;/auth-address&gt;&lt;titles&gt;&lt;title&gt;Metalworking Fluids and Colon Cancer Risk: Longitudinal Targeted Minimum Loss-based Estimation&lt;/title&gt;&lt;secondary-title&gt;Environ Epidemiol&lt;/secondary-title&gt;&lt;/titles&gt;&lt;periodical&gt;&lt;full-title&gt;Environ Epidemiol&lt;/full-title&gt;&lt;/periodical&gt;&lt;pages&gt;e035&lt;/pages&gt;&lt;volume&gt;3&lt;/volume&gt;&lt;number&gt;1&lt;/number&gt;&lt;edition&gt;2019/02/12&lt;/edition&gt;&lt;keywords&gt;&lt;keyword&gt;Colon cancer incidence&lt;/keyword&gt;&lt;keyword&gt;Healthy worker survivor effect&lt;/keyword&gt;&lt;keyword&gt;Metalworking fluids&lt;/keyword&gt;&lt;keyword&gt;Occupational cohorts&lt;/keyword&gt;&lt;keyword&gt;Survival analyses&lt;/keyword&gt;&lt;keyword&gt;Targeted maximum likelihood estimation&lt;/keyword&gt;&lt;keyword&gt;content of this report.Sponsorships or competing interests that may be relevant to&lt;/keyword&gt;&lt;keyword&gt;content are disclosed at the end of the article.&lt;/keyword&gt;&lt;/keywords&gt;&lt;dates&gt;&lt;year&gt;2019&lt;/year&gt;&lt;pub-dates&gt;&lt;date&gt;Feb&lt;/date&gt;&lt;/pub-dates&gt;&lt;/dates&gt;&lt;isbn&gt;2474-7882&lt;/isbn&gt;&lt;accession-num&gt;33778333&lt;/accession-num&gt;&lt;urls&gt;&lt;/urls&gt;&lt;custom2&gt;PMC7952104&lt;/custom2&gt;&lt;electronic-resource-num&gt;10.1097/ee9.0000000000000035&lt;/electronic-resource-num&gt;&lt;remote-database-provider&gt;NLM&lt;/remote-database-provider&gt;&lt;language&gt;eng&lt;/language&gt;&lt;/record&gt;&lt;/Cite&gt;&lt;/EndNote&gt;</w:instrText>
      </w:r>
      <w:r w:rsidR="00C906B5">
        <w:fldChar w:fldCharType="separate"/>
      </w:r>
      <w:r w:rsidR="00C906B5" w:rsidRPr="00C906B5">
        <w:rPr>
          <w:noProof/>
          <w:vertAlign w:val="superscript"/>
        </w:rPr>
        <w:t>14</w:t>
      </w:r>
      <w:r w:rsidR="00C906B5">
        <w:fldChar w:fldCharType="end"/>
      </w:r>
      <w:r w:rsidR="005F3F2C">
        <w:t xml:space="preserve"> </w:t>
      </w:r>
      <w:r w:rsidR="00890935">
        <w:t>Evidence of t</w:t>
      </w:r>
      <w:r w:rsidR="005F3F2C">
        <w:t xml:space="preserve">he carcinogenicity of other additives to soluble and synthetic MWFs </w:t>
      </w:r>
      <w:r w:rsidR="00890935">
        <w:t>has been shown in</w:t>
      </w:r>
      <w:r w:rsidR="005F3F2C">
        <w:t xml:space="preserve"> animals,</w:t>
      </w:r>
      <w:r w:rsidR="00744853">
        <w:fldChar w:fldCharType="begin">
          <w:fldData xml:space="preserve">PEVuZE5vdGU+PENpdGU+PFllYXI+MTk5OTwvWWVhcj48UmVjTnVtPjIxPC9SZWNOdW0+PERpc3Bs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</w:fldData>
        </w:fldChar>
      </w:r>
      <w:r w:rsidR="00744853">
        <w:instrText xml:space="preserve"> ADDIN EN.CITE </w:instrText>
      </w:r>
      <w:r w:rsidR="00744853">
        <w:fldChar w:fldCharType="begin">
          <w:fldData xml:space="preserve">PEVuZE5vdGU+PENpdGU+PFllYXI+MTk5OTwvWWVhcj48UmVjTnVtPjIxPC9SZWNOdW0+PERpc3Bs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</w:fldData>
        </w:fldChar>
      </w:r>
      <w:r w:rsidR="00744853">
        <w:instrText xml:space="preserve"> ADDIN EN.CITE.DATA </w:instrText>
      </w:r>
      <w:r w:rsidR="00744853">
        <w:fldChar w:fldCharType="end"/>
      </w:r>
      <w:r w:rsidR="00744853">
        <w:fldChar w:fldCharType="separate"/>
      </w:r>
      <w:r w:rsidR="00744853" w:rsidRPr="00744853">
        <w:rPr>
          <w:noProof/>
          <w:vertAlign w:val="superscript"/>
        </w:rPr>
        <w:t>15-17</w:t>
      </w:r>
      <w:r w:rsidR="00744853">
        <w:fldChar w:fldCharType="end"/>
      </w:r>
      <w:r w:rsidR="005F3F2C">
        <w:t xml:space="preserve"> but</w:t>
      </w:r>
      <w:r w:rsidR="00890935">
        <w:t xml:space="preserve"> their </w:t>
      </w:r>
      <w:r w:rsidR="005F3F2C">
        <w:t>carcinogenic effect on humans</w:t>
      </w:r>
      <w:r w:rsidR="00744853">
        <w:fldChar w:fldCharType="begin"/>
      </w:r>
      <w:r w:rsidR="00744853">
        <w:instrText xml:space="preserve"> ADDIN EN.CITE &lt;EndNote&gt;&lt;Cite&gt;&lt;Year&gt;2000&lt;/Year&gt;&lt;RecNum&gt;24&lt;/RecNum&gt;&lt;DisplayText&gt;&lt;style face="superscript"&gt;18&lt;/style&gt;&lt;/DisplayText&gt;&lt;record&gt;&lt;rec-number&gt;24&lt;/rec-number&gt;&lt;foreign-keys&gt;&lt;key app="EN" db-id="pfstp2aefzxs22e25zsp9sxtsda2995z0ast" timestamp="1617166036"&gt;24&lt;/key&gt;&lt;/foreign-keys&gt;&lt;ref-type name="Journal Article"&gt;17&lt;/ref-type&gt;&lt;contributors&gt;&lt;/contributors&gt;&lt;titles&gt;&lt;title&gt;Diethanolamine&lt;/title&gt;&lt;secondary-title&gt;IARC Monogr Eval Carcinog Risks Hum&lt;/secondary-title&gt;&lt;/titles&gt;&lt;periodical&gt;&lt;full-title&gt;IARC Monogr Eval Carcinog Risks Hum&lt;/full-title&gt;&lt;/periodical&gt;&lt;pages&gt;349-79&lt;/pages&gt;&lt;volume&gt;77&lt;/volume&gt;&lt;edition&gt;2000/12/02&lt;/edition&gt;&lt;keywords&gt;&lt;keyword&gt;Animals&lt;/keyword&gt;&lt;keyword&gt;Carcinogens/*adverse effects/analysis/chemistry/metabolism&lt;/keyword&gt;&lt;keyword&gt;Disease Models, Animal&lt;/keyword&gt;&lt;keyword&gt;Environmental Exposure/*adverse effects/analysis&lt;/keyword&gt;&lt;keyword&gt;Ethanolamines/*adverse effects/analysis/chemistry/metabolism&lt;/keyword&gt;&lt;keyword&gt;Female&lt;/keyword&gt;&lt;keyword&gt;Humans&lt;/keyword&gt;&lt;keyword&gt;Industrial Oils/*adverse effects/analysis&lt;/keyword&gt;&lt;keyword&gt;Male&lt;/keyword&gt;&lt;keyword&gt;Maximum Allowable Concentration&lt;/keyword&gt;&lt;keyword&gt;Mice&lt;/keyword&gt;&lt;keyword&gt;Neoplasms/chemically induced/epidemiology&lt;/keyword&gt;&lt;keyword&gt;Rats&lt;/keyword&gt;&lt;keyword&gt;Reproduction/drug effects&lt;/keyword&gt;&lt;/keywords&gt;&lt;dates&gt;&lt;year&gt;2000&lt;/year&gt;&lt;/dates&gt;&lt;isbn&gt;1017-1606 (Print)&amp;#xD;1017-1606&lt;/isbn&gt;&lt;accession-num&gt;11100407&lt;/accession-num&gt;&lt;urls&gt;&lt;/urls&gt;&lt;custom2&gt;PMC7197285&lt;/custom2&gt;&lt;remote-database-provider&gt;NLM&lt;/remote-database-provider&gt;&lt;language&gt;eng&lt;/language&gt;&lt;/record&gt;&lt;/Cite&gt;&lt;/EndNote&gt;</w:instrText>
      </w:r>
      <w:r w:rsidR="00744853">
        <w:fldChar w:fldCharType="separate"/>
      </w:r>
      <w:r w:rsidR="00744853" w:rsidRPr="00744853">
        <w:rPr>
          <w:noProof/>
          <w:vertAlign w:val="superscript"/>
        </w:rPr>
        <w:t>18</w:t>
      </w:r>
      <w:r w:rsidR="00744853">
        <w:fldChar w:fldCharType="end"/>
      </w:r>
      <w:r w:rsidR="00890935">
        <w:t xml:space="preserve"> has not been established</w:t>
      </w:r>
      <w:r w:rsidR="005F3F2C">
        <w:t xml:space="preserve">.  </w:t>
      </w:r>
      <w:r w:rsidR="008402DB">
        <w:t xml:space="preserve"> </w:t>
      </w:r>
    </w:p>
    <w:p w14:paraId="48C4F749" w14:textId="7D74FCDD" w:rsidR="00777D30" w:rsidRDefault="00DB4D95" w:rsidP="00493E2B">
      <w:r>
        <w:t>Following the release of the 1988 National Institute of Occupational Safety and Health (NIOSH) Criteria Document, which recommended exposure limit (REL) for occupational exposure to MWF be 0.5 mg/m</w:t>
      </w:r>
      <w:r>
        <w:rPr>
          <w:vertAlign w:val="superscript"/>
        </w:rPr>
        <w:t>3</w:t>
      </w:r>
      <w:r>
        <w:t xml:space="preserve"> for total PM (TPM) and 0.4 for respirable </w:t>
      </w:r>
      <w:commentRangeStart w:id="5"/>
      <w:r>
        <w:t>PM</w:t>
      </w:r>
      <w:commentRangeEnd w:id="5"/>
      <w:r>
        <w:rPr>
          <w:rStyle w:val="CommentReference"/>
        </w:rPr>
        <w:commentReference w:id="5"/>
      </w:r>
      <w:r>
        <w:t xml:space="preserve">, multiple reviews concluded cancer-specific risks associated with at least some MWF based </w:t>
      </w:r>
      <w:r w:rsidR="00D27EE7">
        <w:t xml:space="preserve">largely </w:t>
      </w:r>
      <w:r>
        <w:t>on the United Autoworkers – General Motors cohort study (UAW-GM).</w:t>
      </w:r>
      <w:r w:rsidR="00326D97">
        <w:fldChar w:fldCharType="begin"/>
      </w:r>
      <w:r w:rsidR="00744853">
        <w:instrText xml:space="preserve"> ADDIN EN.CITE &lt;EndNote&gt;&lt;Cite&gt;&lt;Author&gt;Eisen&lt;/Author&gt;&lt;Year&gt;1992&lt;/Year&gt;&lt;RecNum&gt;12&lt;/RecNum&gt;&lt;DisplayText&gt;&lt;style face="superscript"&gt;19&lt;/style&gt;&lt;/DisplayText&gt;&lt;record&gt;&lt;rec-number&gt;12&lt;/rec-number&gt;&lt;foreign-keys&gt;&lt;key app="EN" db-id="pfstp2aefzxs22e25zsp9sxtsda2995z0ast" timestamp="1617165047"&gt;12&lt;/key&gt;&lt;/foreign-keys&gt;&lt;ref-type name="Journal Article"&gt;17&lt;/ref-type&gt;&lt;contributors&gt;&lt;authors&gt;&lt;author&gt;Eisen, E. A.&lt;/author&gt;&lt;author&gt;Tolbert, P. E.&lt;/author&gt;&lt;author&gt;Monson, R. R.&lt;/author&gt;&lt;author&gt;Smith, T. J.&lt;/author&gt;&lt;/authors&gt;&lt;/contributors&gt;&lt;auth-address&gt;Department of Work Environment, University of Massachusetts-Lowell, College of Engineering 10854-2881.&lt;/auth-address&gt;&lt;titles&gt;&lt;title&gt;Mortality studies of machining fluid exposure in the automobile industry I: A standardized mortality ratio analysis&lt;/title&gt;&lt;secondary-title&gt;Am J Ind Med&lt;/secondary-title&gt;&lt;/titles&gt;&lt;periodical&gt;&lt;full-title&gt;Am J Ind Med&lt;/full-title&gt;&lt;/periodical&gt;&lt;pages&gt;809-24&lt;/pages&gt;&lt;volume&gt;22&lt;/volume&gt;&lt;number&gt;6&lt;/number&gt;&lt;edition&gt;1992/01/01&lt;/edition&gt;&lt;keywords&gt;&lt;keyword&gt;*Automobiles&lt;/keyword&gt;&lt;keyword&gt;Cause of Death&lt;/keyword&gt;&lt;keyword&gt;Cohort Studies&lt;/keyword&gt;&lt;keyword&gt;Female&lt;/keyword&gt;&lt;keyword&gt;Follow-Up Studies&lt;/keyword&gt;&lt;keyword&gt;Humans&lt;/keyword&gt;&lt;keyword&gt;Male&lt;/keyword&gt;&lt;keyword&gt;*Metallurgy&lt;/keyword&gt;&lt;keyword&gt;Middle Aged&lt;/keyword&gt;&lt;keyword&gt;Neoplasms/chemically induced/*mortality&lt;/keyword&gt;&lt;keyword&gt;Occupational Diseases/chemically induced/*mortality&lt;/keyword&gt;&lt;keyword&gt;Oils/*adverse effects&lt;/keyword&gt;&lt;keyword&gt;Risk Factors&lt;/keyword&gt;&lt;keyword&gt;Survival Analysis&lt;/keyword&gt;&lt;/keywords&gt;&lt;dates&gt;&lt;year&gt;1992&lt;/year&gt;&lt;/dates&gt;&lt;isbn&gt;0271-3586 (Print)&amp;#xD;0271-3586&lt;/isbn&gt;&lt;accession-num&gt;1463027&lt;/accession-num&gt;&lt;urls&gt;&lt;/urls&gt;&lt;electronic-resource-num&gt;10.1002/ajim.4700220604&lt;/electronic-resource-num&gt;&lt;remote-database-provider&gt;NLM&lt;/remote-database-provider&gt;&lt;language&gt;eng&lt;/language&gt;&lt;/record&gt;&lt;/Cite&gt;&lt;/EndNote&gt;</w:instrText>
      </w:r>
      <w:r w:rsidR="00326D97">
        <w:fldChar w:fldCharType="separate"/>
      </w:r>
      <w:r w:rsidR="00744853" w:rsidRPr="00744853">
        <w:rPr>
          <w:noProof/>
          <w:vertAlign w:val="superscript"/>
        </w:rPr>
        <w:t>19</w:t>
      </w:r>
      <w:r w:rsidR="00326D97">
        <w:fldChar w:fldCharType="end"/>
      </w:r>
      <w:r>
        <w:t xml:space="preserve"> </w:t>
      </w:r>
      <w:r w:rsidR="00A86438">
        <w:t xml:space="preserve">This work was jointly funded by General Motors Corporation and the United Auto Workers union in an effort </w:t>
      </w:r>
      <w:r w:rsidR="00A30B9D">
        <w:t xml:space="preserve">to conduct an extensive exposure assessment and understand cancer risk. </w:t>
      </w:r>
      <w:r w:rsidR="005206FA">
        <w:t xml:space="preserve">The UAW-GM cohort is an occupational cohort of 46,316 hourly workers in automotive manufacturing and is considered to be the most comprehensive cohort study of MWF-exposed workers. </w:t>
      </w:r>
      <w:r w:rsidR="0012140F">
        <w:t>R</w:t>
      </w:r>
      <w:r w:rsidR="00E27BEC">
        <w:t>esults from this large cohort have been mixed</w:t>
      </w:r>
      <w:r w:rsidR="000220E9">
        <w:t>,</w:t>
      </w:r>
      <w:r w:rsidR="00E27BEC">
        <w:t xml:space="preserve"> with evidence that exposure to straight, oil-based MWF moderately increases the</w:t>
      </w:r>
      <w:r w:rsidR="0012140F">
        <w:t xml:space="preserve"> incidence</w:t>
      </w:r>
      <w:r w:rsidR="00E27BEC">
        <w:t xml:space="preserve"> of laryngeal,</w:t>
      </w:r>
      <w:r w:rsidR="00FD12D4">
        <w:fldChar w:fldCharType="begin">
          <w:fldData xml:space="preserve">PEVuZE5vdGU+PENpdGU+PEF1dGhvcj5aZWthPC9BdXRob3I+PFllYXI+MjAwNDwvWWVhcj48UmVj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</w:fldData>
        </w:fldChar>
      </w:r>
      <w:r w:rsidR="00744853">
        <w:instrText xml:space="preserve"> ADDIN EN.CITE </w:instrText>
      </w:r>
      <w:r w:rsidR="00744853">
        <w:fldChar w:fldCharType="begin">
          <w:fldData xml:space="preserve">PEVuZE5vdGU+PENpdGU+PEF1dGhvcj5aZWthPC9BdXRob3I+PFllYXI+MjAwNDwvWWVhcj48UmVj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</w:fldData>
        </w:fldChar>
      </w:r>
      <w:r w:rsidR="00744853">
        <w:instrText xml:space="preserve"> ADDIN EN.CITE.DATA </w:instrText>
      </w:r>
      <w:r w:rsidR="00744853">
        <w:fldChar w:fldCharType="end"/>
      </w:r>
      <w:r w:rsidR="00FD12D4">
        <w:fldChar w:fldCharType="separate"/>
      </w:r>
      <w:r w:rsidR="00744853" w:rsidRPr="00744853">
        <w:rPr>
          <w:noProof/>
          <w:vertAlign w:val="superscript"/>
        </w:rPr>
        <w:t>20, 21</w:t>
      </w:r>
      <w:r w:rsidR="00FD12D4">
        <w:fldChar w:fldCharType="end"/>
      </w:r>
      <w:r w:rsidR="00E27BEC">
        <w:t xml:space="preserve"> bladder,</w:t>
      </w:r>
      <w:r w:rsidR="00FD12D4">
        <w:fldChar w:fldCharType="begin">
          <w:fldData xml:space="preserve">PEVuZE5vdGU+PENpdGU+PEF1dGhvcj5Gcmllc2VuPC9BdXRob3I+PFllYXI+MjAwOTwvWWVhcj48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</w:fldData>
        </w:fldChar>
      </w:r>
      <w:r w:rsidR="00C906B5">
        <w:instrText xml:space="preserve"> ADDIN EN.CITE </w:instrText>
      </w:r>
      <w:r w:rsidR="00C906B5">
        <w:fldChar w:fldCharType="begin">
          <w:fldData xml:space="preserve">PEVuZE5vdGU+PENpdGU+PEF1dGhvcj5Gcmllc2VuPC9BdXRob3I+PFllYXI+MjAwOTwvWWVhcj48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</w:fldData>
        </w:fldChar>
      </w:r>
      <w:r w:rsidR="00C906B5">
        <w:instrText xml:space="preserve"> ADDIN EN.CITE.DATA </w:instrText>
      </w:r>
      <w:r w:rsidR="00C906B5">
        <w:fldChar w:fldCharType="end"/>
      </w:r>
      <w:r w:rsidR="00FD12D4">
        <w:fldChar w:fldCharType="separate"/>
      </w:r>
      <w:r w:rsidR="00C906B5" w:rsidRPr="00C906B5">
        <w:rPr>
          <w:noProof/>
          <w:vertAlign w:val="superscript"/>
        </w:rPr>
        <w:t>3</w:t>
      </w:r>
      <w:r w:rsidR="00FD12D4">
        <w:fldChar w:fldCharType="end"/>
      </w:r>
      <w:r w:rsidR="00E27BEC">
        <w:t xml:space="preserve"> melanoma,</w:t>
      </w:r>
      <w:r w:rsidR="00FD12D4">
        <w:fldChar w:fldCharType="begin"/>
      </w:r>
      <w:r w:rsidR="00C906B5">
        <w:instrText xml:space="preserve"> ADDIN EN.CITE &lt;EndNote&gt;&lt;Cite&gt;&lt;Author&gt;Costello&lt;/Author&gt;&lt;Year&gt;2011&lt;/Year&gt;&lt;RecNum&gt;4&lt;/RecNum&gt;&lt;DisplayText&gt;&lt;style face="superscript"&gt;5&lt;/style&gt;&lt;/DisplayText&gt;&lt;record&gt;&lt;rec-number&gt;4&lt;/rec-number&gt;&lt;foreign-keys&gt;&lt;key app="EN" db-id="pfstp2aefzxs22e25zsp9sxtsda2995z0ast" timestamp="1617164647"&gt;4&lt;/key&gt;&lt;/foreign-keys&gt;&lt;ref-type name="Journal Article"&gt;17&lt;/ref-type&gt;&lt;contributors&gt;&lt;authors&gt;&lt;author&gt;Costello, S.&lt;/author&gt;&lt;author&gt;Friesen, M. C.&lt;/author&gt;&lt;author&gt;Christiani, D. C.&lt;/author&gt;&lt;author&gt;Eisen, E. A.&lt;/author&gt;&lt;/authors&gt;&lt;/contributors&gt;&lt;auth-address&gt;Department of Environmental Health Sciences, School of Public Health, University of California, Berkeley, Berkeley, CA 94720, USA.&lt;/auth-address&gt;&lt;titles&gt;&lt;title&gt;Metalworking fluids and malignant melanoma in autoworkers&lt;/title&gt;&lt;secondary-title&gt;Epidemiology&lt;/secondary-title&gt;&lt;/titles&gt;&lt;periodical&gt;&lt;full-title&gt;Epidemiology&lt;/full-title&gt;&lt;/periodical&gt;&lt;pages&gt;90-7&lt;/pages&gt;&lt;volume&gt;22&lt;/volume&gt;&lt;number&gt;1&lt;/number&gt;&lt;edition&gt;2010/10/27&lt;/edition&gt;&lt;keywords&gt;&lt;keyword&gt;*Automobiles&lt;/keyword&gt;&lt;keyword&gt;Cohort Studies&lt;/keyword&gt;&lt;keyword&gt;Confidence Intervals&lt;/keyword&gt;&lt;keyword&gt;Humans&lt;/keyword&gt;&lt;keyword&gt;*Industry&lt;/keyword&gt;&lt;keyword&gt;Male&lt;/keyword&gt;&lt;keyword&gt;Melanoma/*epidemiology&lt;/keyword&gt;&lt;keyword&gt;Metals/*adverse effects&lt;/keyword&gt;&lt;keyword&gt;Michigan/epidemiology&lt;/keyword&gt;&lt;keyword&gt;Middle Aged&lt;/keyword&gt;&lt;keyword&gt;Occupational Exposure/adverse effects/analysis&lt;/keyword&gt;&lt;keyword&gt;Proportional Hazards Models&lt;/keyword&gt;&lt;keyword&gt;Skin Neoplasms/*epidemiology&lt;/keyword&gt;&lt;/keywords&gt;&lt;dates&gt;&lt;year&gt;2011&lt;/year&gt;&lt;pub-dates&gt;&lt;date&gt;Jan&lt;/date&gt;&lt;/pub-dates&gt;&lt;/dates&gt;&lt;isbn&gt;1044-3983&lt;/isbn&gt;&lt;accession-num&gt;20975563&lt;/accession-num&gt;&lt;urls&gt;&lt;/urls&gt;&lt;electronic-resource-num&gt;10.1097/EDE.0b013e3181fce4b8&lt;/electronic-resource-num&gt;&lt;remote-database-provider&gt;NLM&lt;/remote-database-provider&gt;&lt;language&gt;eng&lt;/language&gt;&lt;/record&gt;&lt;/Cite&gt;&lt;/EndNote&gt;</w:instrText>
      </w:r>
      <w:r w:rsidR="00FD12D4">
        <w:fldChar w:fldCharType="separate"/>
      </w:r>
      <w:r w:rsidR="00C906B5" w:rsidRPr="00C906B5">
        <w:rPr>
          <w:noProof/>
          <w:vertAlign w:val="superscript"/>
        </w:rPr>
        <w:t>5</w:t>
      </w:r>
      <w:r w:rsidR="00FD12D4">
        <w:fldChar w:fldCharType="end"/>
      </w:r>
      <w:r w:rsidR="00E27BEC">
        <w:t xml:space="preserve"> breast,</w:t>
      </w:r>
      <w:r w:rsidR="00FD12D4">
        <w:fldChar w:fldCharType="begin">
          <w:fldData xml:space="preserve">PEVuZE5vdGU+PENpdGU+PEF1dGhvcj5HYXJjaWE8L0F1dGhvcj48WWVhcj4yMDE4PC9ZZWFyPjxS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</w:fldData>
        </w:fldChar>
      </w:r>
      <w:r w:rsidR="00744853">
        <w:instrText xml:space="preserve"> ADDIN EN.CITE </w:instrText>
      </w:r>
      <w:r w:rsidR="00744853">
        <w:fldChar w:fldCharType="begin">
          <w:fldData xml:space="preserve">PEVuZE5vdGU+PENpdGU+PEF1dGhvcj5HYXJjaWE8L0F1dGhvcj48WWVhcj4yMDE4PC9ZZWFyPjxS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</w:fldData>
        </w:fldChar>
      </w:r>
      <w:r w:rsidR="00744853">
        <w:instrText xml:space="preserve"> ADDIN EN.CITE.DATA </w:instrText>
      </w:r>
      <w:r w:rsidR="00744853">
        <w:fldChar w:fldCharType="end"/>
      </w:r>
      <w:r w:rsidR="00FD12D4">
        <w:fldChar w:fldCharType="separate"/>
      </w:r>
      <w:r w:rsidR="00744853" w:rsidRPr="00744853">
        <w:rPr>
          <w:noProof/>
          <w:vertAlign w:val="superscript"/>
        </w:rPr>
        <w:t>22</w:t>
      </w:r>
      <w:r w:rsidR="00FD12D4">
        <w:fldChar w:fldCharType="end"/>
      </w:r>
      <w:r w:rsidR="00E27BEC">
        <w:t xml:space="preserve"> and colon</w:t>
      </w:r>
      <w:r w:rsidR="004E6F98">
        <w:fldChar w:fldCharType="begin"/>
      </w:r>
      <w:r w:rsidR="00C906B5">
        <w:instrText xml:space="preserve"> ADDIN EN.CITE &lt;EndNote&gt;&lt;Cite&gt;&lt;Author&gt;Izano&lt;/Author&gt;&lt;Year&gt;2019&lt;/Year&gt;&lt;RecNum&gt;16&lt;/RecNum&gt;&lt;DisplayText&gt;&lt;style face="superscript"&gt;14&lt;/style&gt;&lt;/DisplayText&gt;&lt;record&gt;&lt;rec-number&gt;16&lt;/rec-number&gt;&lt;foreign-keys&gt;&lt;key app="EN" db-id="pfstp2aefzxs22e25zsp9sxtsda2995z0ast" timestamp="1617165326"&gt;16&lt;/key&gt;&lt;/foreign-keys&gt;&lt;ref-type name="Journal Article"&gt;17&lt;/ref-type&gt;&lt;contributors&gt;&lt;authors&gt;&lt;author&gt;Izano, M. A.&lt;/author&gt;&lt;author&gt;Sofrygin, O. A.&lt;/author&gt;&lt;author&gt;Picciotto, S.&lt;/author&gt;&lt;author&gt;Bradshaw, P. T.&lt;/author&gt;&lt;author&gt;Eisen, E. A.&lt;/author&gt;&lt;/authors&gt;&lt;/contributors&gt;&lt;auth-address&gt;Division of Research, Kaiser Permanente Northern California, Oakland, California.&amp;#xD;Department of Obstetrics/Gynecology and Reproductive Sciences, University of California, San Francisco, California.&amp;#xD;School of Public Health, University of California, Berkeley, California.&lt;/auth-address&gt;&lt;titles&gt;&lt;title&gt;Metalworking Fluids and Colon Cancer Risk: Longitudinal Targeted Minimum Loss-based Estimation&lt;/title&gt;&lt;secondary-title&gt;Environ Epidemiol&lt;/secondary-title&gt;&lt;/titles&gt;&lt;periodical&gt;&lt;full-title&gt;Environ Epidemiol&lt;/full-title&gt;&lt;/periodical&gt;&lt;pages&gt;e035&lt;/pages&gt;&lt;volume&gt;3&lt;/volume&gt;&lt;number&gt;1&lt;/number&gt;&lt;edition&gt;2019/02/12&lt;/edition&gt;&lt;keywords&gt;&lt;keyword&gt;Colon cancer incidence&lt;/keyword&gt;&lt;keyword&gt;Healthy worker survivor effect&lt;/keyword&gt;&lt;keyword&gt;Metalworking fluids&lt;/keyword&gt;&lt;keyword&gt;Occupational cohorts&lt;/keyword&gt;&lt;keyword&gt;Survival analyses&lt;/keyword&gt;&lt;keyword&gt;Targeted maximum likelihood estimation&lt;/keyword&gt;&lt;keyword&gt;content of this report.Sponsorships or competing interests that may be relevant to&lt;/keyword&gt;&lt;keyword&gt;content are disclosed at the end of the article.&lt;/keyword&gt;&lt;/keywords&gt;&lt;dates&gt;&lt;year&gt;2019&lt;/year&gt;&lt;pub-dates&gt;&lt;date&gt;Feb&lt;/date&gt;&lt;/pub-dates&gt;&lt;/dates&gt;&lt;isbn&gt;2474-7882&lt;/isbn&gt;&lt;accession-num&gt;33778333&lt;/accession-num&gt;&lt;urls&gt;&lt;/urls&gt;&lt;custom2&gt;PMC7952104&lt;/custom2&gt;&lt;electronic-resource-num&gt;10.1097/ee9.0000000000000035&lt;/electronic-resource-num&gt;&lt;remote-database-provider&gt;NLM&lt;/remote-database-provider&gt;&lt;language&gt;eng&lt;/language&gt;&lt;/record&gt;&lt;/Cite&gt;&lt;/EndNote&gt;</w:instrText>
      </w:r>
      <w:r w:rsidR="004E6F98">
        <w:fldChar w:fldCharType="separate"/>
      </w:r>
      <w:r w:rsidR="00C906B5" w:rsidRPr="00C906B5">
        <w:rPr>
          <w:noProof/>
          <w:vertAlign w:val="superscript"/>
        </w:rPr>
        <w:t>14</w:t>
      </w:r>
      <w:r w:rsidR="004E6F98">
        <w:fldChar w:fldCharType="end"/>
      </w:r>
      <w:r w:rsidR="00E27BEC">
        <w:t xml:space="preserve"> </w:t>
      </w:r>
      <w:r w:rsidR="00117978">
        <w:t>cancer</w:t>
      </w:r>
      <w:r w:rsidR="0012140F">
        <w:t>s</w:t>
      </w:r>
      <w:r w:rsidR="00A86438">
        <w:t>.</w:t>
      </w:r>
      <w:r w:rsidR="00A30B9D">
        <w:t xml:space="preserve"> Although </w:t>
      </w:r>
      <w:r w:rsidR="00DB6B15">
        <w:t>the literature is sparse</w:t>
      </w:r>
      <w:r w:rsidR="00A30B9D">
        <w:t>,</w:t>
      </w:r>
      <w:r w:rsidR="00A86438">
        <w:t xml:space="preserve"> increased risk of cervical cancer and breast cancer in younger women has</w:t>
      </w:r>
      <w:r w:rsidR="00DB5EF7">
        <w:t xml:space="preserve"> also</w:t>
      </w:r>
      <w:r w:rsidR="005206FA">
        <w:t xml:space="preserve"> been identified.</w:t>
      </w:r>
      <w:r w:rsidR="00AB1C05">
        <w:fldChar w:fldCharType="begin">
          <w:fldData xml:space="preserve">PEVuZE5vdGU+PENpdGU+PEF1dGhvcj5CZXRlbmlhPC9BdXRob3I+PFllYXI+MjAxMjwvWWVhcj48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</w:fldData>
        </w:fldChar>
      </w:r>
      <w:r w:rsidR="00744853">
        <w:instrText xml:space="preserve"> ADDIN EN.CITE </w:instrText>
      </w:r>
      <w:r w:rsidR="00744853">
        <w:fldChar w:fldCharType="begin">
          <w:fldData xml:space="preserve">PEVuZE5vdGU+PENpdGU+PEF1dGhvcj5CZXRlbmlhPC9BdXRob3I+PFllYXI+MjAxMjwvWWVhcj48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</w:fldData>
        </w:fldChar>
      </w:r>
      <w:r w:rsidR="00744853">
        <w:instrText xml:space="preserve"> ADDIN EN.CITE.DATA </w:instrText>
      </w:r>
      <w:r w:rsidR="00744853">
        <w:fldChar w:fldCharType="end"/>
      </w:r>
      <w:r w:rsidR="00AB1C05">
        <w:fldChar w:fldCharType="separate"/>
      </w:r>
      <w:r w:rsidR="00744853" w:rsidRPr="00744853">
        <w:rPr>
          <w:noProof/>
          <w:vertAlign w:val="superscript"/>
        </w:rPr>
        <w:t>22, 23</w:t>
      </w:r>
      <w:r w:rsidR="00AB1C05">
        <w:fldChar w:fldCharType="end"/>
      </w:r>
      <w:r w:rsidR="005206FA">
        <w:t xml:space="preserve"> </w:t>
      </w:r>
      <w:r w:rsidR="0012140F">
        <w:t>Furthermore, p</w:t>
      </w:r>
      <w:r w:rsidR="005206FA">
        <w:t>rior</w:t>
      </w:r>
      <w:r w:rsidR="00777D30">
        <w:t xml:space="preserve"> UAW-GM</w:t>
      </w:r>
      <w:r w:rsidR="005206FA">
        <w:t xml:space="preserve"> analyses have demonstrated the presence of the healthy worker survivor effect (HWSE),</w:t>
      </w:r>
      <w:r w:rsidR="00744853">
        <w:fldChar w:fldCharType="begin">
          <w:fldData xml:space="preserve">PEVuZE5vdGU+PENpdGU+PEF1dGhvcj5HYXJjaWE8L0F1dGhvcj48WWVhcj4yMDE3PC9ZZWFyPjxS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</w:fldData>
        </w:fldChar>
      </w:r>
      <w:r w:rsidR="00744853">
        <w:instrText xml:space="preserve"> ADDIN EN.CITE </w:instrText>
      </w:r>
      <w:r w:rsidR="00744853">
        <w:fldChar w:fldCharType="begin">
          <w:fldData xml:space="preserve">PEVuZE5vdGU+PENpdGU+PEF1dGhvcj5HYXJjaWE8L0F1dGhvcj48WWVhcj4yMDE3PC9ZZWFyPjxS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</w:fldData>
        </w:fldChar>
      </w:r>
      <w:r w:rsidR="00744853">
        <w:instrText xml:space="preserve"> ADDIN EN.CITE.DATA </w:instrText>
      </w:r>
      <w:r w:rsidR="00744853">
        <w:fldChar w:fldCharType="end"/>
      </w:r>
      <w:r w:rsidR="00744853">
        <w:fldChar w:fldCharType="separate"/>
      </w:r>
      <w:r w:rsidR="00744853" w:rsidRPr="00744853">
        <w:rPr>
          <w:noProof/>
          <w:vertAlign w:val="superscript"/>
        </w:rPr>
        <w:t>24, 25</w:t>
      </w:r>
      <w:r w:rsidR="00744853">
        <w:fldChar w:fldCharType="end"/>
      </w:r>
      <w:r w:rsidR="005206FA">
        <w:t xml:space="preserve"> although th</w:t>
      </w:r>
      <w:r w:rsidR="00FA6B34">
        <w:t xml:space="preserve">ese studies did not include </w:t>
      </w:r>
      <w:r w:rsidR="0012140F">
        <w:t>a wide range of</w:t>
      </w:r>
      <w:r w:rsidR="00FA6B34">
        <w:t xml:space="preserve"> cancer</w:t>
      </w:r>
      <w:r w:rsidR="0012140F">
        <w:t>s</w:t>
      </w:r>
      <w:r w:rsidR="00FA6B34">
        <w:t xml:space="preserve"> in their case ascertainment</w:t>
      </w:r>
      <w:r w:rsidR="005206FA">
        <w:t xml:space="preserve">. </w:t>
      </w:r>
    </w:p>
    <w:p w14:paraId="4BA5C92E" w14:textId="48E9B4AC" w:rsidR="00D27EE7" w:rsidRDefault="006B0AEF" w:rsidP="00493E2B">
      <w:r>
        <w:t xml:space="preserve">The UAW-GM cohort has recently </w:t>
      </w:r>
      <w:r w:rsidR="0038396D">
        <w:t>extended vital status follow-up from 19</w:t>
      </w:r>
      <w:r w:rsidR="00627EA6">
        <w:t>85</w:t>
      </w:r>
      <w:r w:rsidR="0038396D">
        <w:t>-2015,</w:t>
      </w:r>
      <w:r>
        <w:t xml:space="preserve"> providing the opportunity to broadly examine the risk of incident cancers with quantitative exposure measures for the </w:t>
      </w:r>
      <w:r>
        <w:lastRenderedPageBreak/>
        <w:t xml:space="preserve">three MWF classes and </w:t>
      </w:r>
      <w:r w:rsidR="00FA6B34">
        <w:t>expand our knowledge of</w:t>
      </w:r>
      <w:r>
        <w:t xml:space="preserve"> which relationships may be at risk of</w:t>
      </w:r>
      <w:r w:rsidR="005206FA">
        <w:t xml:space="preserve"> </w:t>
      </w:r>
      <w:r>
        <w:t xml:space="preserve">bias from the HWSE. </w:t>
      </w:r>
    </w:p>
    <w:p w14:paraId="0DCA4CC7" w14:textId="44667067" w:rsidR="00350729" w:rsidRPr="00E27E57" w:rsidRDefault="00E32D00" w:rsidP="00350729">
      <w:pPr>
        <w:rPr>
          <w:b/>
        </w:rPr>
      </w:pPr>
      <w:r w:rsidRPr="00E27E57">
        <w:rPr>
          <w:b/>
        </w:rPr>
        <w:t>Methods</w:t>
      </w:r>
    </w:p>
    <w:p w14:paraId="2733E5D6" w14:textId="77777777" w:rsidR="00F81CDF" w:rsidRDefault="00754102" w:rsidP="00754102">
      <w:r>
        <w:t>Study popul</w:t>
      </w:r>
      <w:r w:rsidR="00F81CDF">
        <w:t xml:space="preserve">ation </w:t>
      </w:r>
    </w:p>
    <w:p w14:paraId="6FBCD99F" w14:textId="17E727FF" w:rsidR="004877C5" w:rsidRDefault="00185FBB" w:rsidP="00754102">
      <w:r>
        <w:t>The UAW-GM cohort has been described in detail previously.</w:t>
      </w:r>
      <w:r w:rsidR="00C63C37">
        <w:fldChar w:fldCharType="begin">
          <w:fldData xml:space="preserve">PEVuZE5vdGU+PENpdGU+PEF1dGhvcj5FaXNlbjwvQXV0aG9yPjxZZWFyPjIwMDE8L1llYXI+PFJl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</w:fldData>
        </w:fldChar>
      </w:r>
      <w:r w:rsidR="00C63C37">
        <w:instrText xml:space="preserve"> ADDIN EN.CITE </w:instrText>
      </w:r>
      <w:r w:rsidR="00C63C37">
        <w:fldChar w:fldCharType="begin">
          <w:fldData xml:space="preserve">PEVuZE5vdGU+PENpdGU+PEF1dGhvcj5FaXNlbjwvQXV0aG9yPjxZZWFyPjIwMDE8L1llYXI+PFJl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</w:fldData>
        </w:fldChar>
      </w:r>
      <w:r w:rsidR="00C63C37">
        <w:instrText xml:space="preserve"> ADDIN EN.CITE.DATA </w:instrText>
      </w:r>
      <w:r w:rsidR="00C63C37">
        <w:fldChar w:fldCharType="end"/>
      </w:r>
      <w:r w:rsidR="00C63C37">
        <w:fldChar w:fldCharType="separate"/>
      </w:r>
      <w:r w:rsidR="00C63C37" w:rsidRPr="00C63C37">
        <w:rPr>
          <w:noProof/>
          <w:vertAlign w:val="superscript"/>
        </w:rPr>
        <w:t>19, 26</w:t>
      </w:r>
      <w:r w:rsidR="00C63C37">
        <w:fldChar w:fldCharType="end"/>
      </w:r>
      <w:r>
        <w:t xml:space="preserve"> Briefly, the </w:t>
      </w:r>
      <w:r w:rsidR="00754102" w:rsidRPr="00754102">
        <w:t>UAW-GM cohort includes all hourly workers identified through company records at 3 auto</w:t>
      </w:r>
      <w:r>
        <w:t>mobile manufacturing</w:t>
      </w:r>
      <w:r w:rsidR="00754102" w:rsidRPr="00754102">
        <w:t xml:space="preserve"> plants in M</w:t>
      </w:r>
      <w:r w:rsidR="00F81CDF">
        <w:t xml:space="preserve">ichigan who worked for </w:t>
      </w:r>
      <w:r w:rsidR="00F81CDF">
        <w:rPr>
          <w:rFonts w:cstheme="minorHAnsi"/>
        </w:rPr>
        <w:t>≥</w:t>
      </w:r>
      <w:r w:rsidR="00754102" w:rsidRPr="00754102">
        <w:t>3 yrs</w:t>
      </w:r>
      <w:r>
        <w:t>.</w:t>
      </w:r>
      <w:r w:rsidR="00C63C37">
        <w:fldChar w:fldCharType="begin"/>
      </w:r>
      <w:r w:rsidR="00C63C37">
        <w:instrText xml:space="preserve"> ADDIN EN.CITE &lt;EndNote&gt;&lt;Cite&gt;&lt;Author&gt;Eisen&lt;/Author&gt;&lt;Year&gt;1992&lt;/Year&gt;&lt;RecNum&gt;12&lt;/RecNum&gt;&lt;DisplayText&gt;&lt;style face="superscript"&gt;19&lt;/style&gt;&lt;/DisplayText&gt;&lt;record&gt;&lt;rec-number&gt;12&lt;/rec-number&gt;&lt;foreign-keys&gt;&lt;key app="EN" db-id="pfstp2aefzxs22e25zsp9sxtsda2995z0ast" timestamp="1617165047"&gt;12&lt;/key&gt;&lt;/foreign-keys&gt;&lt;ref-type name="Journal Article"&gt;17&lt;/ref-type&gt;&lt;contributors&gt;&lt;authors&gt;&lt;author&gt;Eisen, E. A.&lt;/author&gt;&lt;author&gt;Tolbert, P. E.&lt;/author&gt;&lt;author&gt;Monson, R. R.&lt;/author&gt;&lt;author&gt;Smith, T. J.&lt;/author&gt;&lt;/authors&gt;&lt;/contributors&gt;&lt;auth-address&gt;Department of Work Environment, University of Massachusetts-Lowell, College of Engineering 10854-2881.&lt;/auth-address&gt;&lt;titles&gt;&lt;title&gt;Mortality studies of machining fluid exposure in the automobile industry I: A standardized mortality ratio analysis&lt;/title&gt;&lt;secondary-title&gt;Am J Ind Med&lt;/secondary-title&gt;&lt;/titles&gt;&lt;periodical&gt;&lt;full-title&gt;Am J Ind Med&lt;/full-title&gt;&lt;/periodical&gt;&lt;pages&gt;809-24&lt;/pages&gt;&lt;volume&gt;22&lt;/volume&gt;&lt;number&gt;6&lt;/number&gt;&lt;edition&gt;1992/01/01&lt;/edition&gt;&lt;keywords&gt;&lt;keyword&gt;*Automobiles&lt;/keyword&gt;&lt;keyword&gt;Cause of Death&lt;/keyword&gt;&lt;keyword&gt;Cohort Studies&lt;/keyword&gt;&lt;keyword&gt;Female&lt;/keyword&gt;&lt;keyword&gt;Follow-Up Studies&lt;/keyword&gt;&lt;keyword&gt;Humans&lt;/keyword&gt;&lt;keyword&gt;Male&lt;/keyword&gt;&lt;keyword&gt;*Metallurgy&lt;/keyword&gt;&lt;keyword&gt;Middle Aged&lt;/keyword&gt;&lt;keyword&gt;Neoplasms/chemically induced/*mortality&lt;/keyword&gt;&lt;keyword&gt;Occupational Diseases/chemically induced/*mortality&lt;/keyword&gt;&lt;keyword&gt;Oils/*adverse effects&lt;/keyword&gt;&lt;keyword&gt;Risk Factors&lt;/keyword&gt;&lt;keyword&gt;Survival Analysis&lt;/keyword&gt;&lt;/keywords&gt;&lt;dates&gt;&lt;year&gt;1992&lt;/year&gt;&lt;/dates&gt;&lt;isbn&gt;0271-3586 (Print)&amp;#xD;0271-3586&lt;/isbn&gt;&lt;accession-num&gt;1463027&lt;/accession-num&gt;&lt;urls&gt;&lt;/urls&gt;&lt;electronic-resource-num&gt;10.1002/ajim.4700220604&lt;/electronic-resource-num&gt;&lt;remote-database-provider&gt;NLM&lt;/remote-database-provider&gt;&lt;language&gt;eng&lt;/language&gt;&lt;/record&gt;&lt;/Cite&gt;&lt;/EndNote&gt;</w:instrText>
      </w:r>
      <w:r w:rsidR="00C63C37">
        <w:fldChar w:fldCharType="separate"/>
      </w:r>
      <w:r w:rsidR="00C63C37" w:rsidRPr="00C63C37">
        <w:rPr>
          <w:noProof/>
          <w:vertAlign w:val="superscript"/>
        </w:rPr>
        <w:t>19</w:t>
      </w:r>
      <w:r w:rsidR="00C63C37">
        <w:fldChar w:fldCharType="end"/>
      </w:r>
      <w:r>
        <w:t xml:space="preserve"> </w:t>
      </w:r>
      <w:r w:rsidR="00754102" w:rsidRPr="00754102">
        <w:t xml:space="preserve"> </w:t>
      </w:r>
      <w:r>
        <w:t>The manufacturing facilities were selected to produce a pool of workers almost exclusively exposed to MWFs and to reduce the likelihood of exposure to a variety of known toxic and carcinogenic agents.</w:t>
      </w:r>
      <w:r w:rsidR="00C63C37">
        <w:fldChar w:fldCharType="begin"/>
      </w:r>
      <w:r w:rsidR="00C63C37">
        <w:instrText xml:space="preserve"> ADDIN EN.CITE &lt;EndNote&gt;&lt;Cite&gt;&lt;Author&gt;Eisen&lt;/Author&gt;&lt;Year&gt;1992&lt;/Year&gt;&lt;RecNum&gt;12&lt;/RecNum&gt;&lt;DisplayText&gt;&lt;style face="superscript"&gt;19&lt;/style&gt;&lt;/DisplayText&gt;&lt;record&gt;&lt;rec-number&gt;12&lt;/rec-number&gt;&lt;foreign-keys&gt;&lt;key app="EN" db-id="pfstp2aefzxs22e25zsp9sxtsda2995z0ast" timestamp="1617165047"&gt;12&lt;/key&gt;&lt;/foreign-keys&gt;&lt;ref-type name="Journal Article"&gt;17&lt;/ref-type&gt;&lt;contributors&gt;&lt;authors&gt;&lt;author&gt;Eisen, E. A.&lt;/author&gt;&lt;author&gt;Tolbert, P. E.&lt;/author&gt;&lt;author&gt;Monson, R. R.&lt;/author&gt;&lt;author&gt;Smith, T. J.&lt;/author&gt;&lt;/authors&gt;&lt;/contributors&gt;&lt;auth-address&gt;Department of Work Environment, University of Massachusetts-Lowell, College of Engineering 10854-2881.&lt;/auth-address&gt;&lt;titles&gt;&lt;title&gt;Mortality studies of machining fluid exposure in the automobile industry I: A standardized mortality ratio analysis&lt;/title&gt;&lt;secondary-title&gt;Am J Ind Med&lt;/secondary-title&gt;&lt;/titles&gt;&lt;periodical&gt;&lt;full-title&gt;Am J Ind Med&lt;/full-title&gt;&lt;/periodical&gt;&lt;pages&gt;809-24&lt;/pages&gt;&lt;volume&gt;22&lt;/volume&gt;&lt;number&gt;6&lt;/number&gt;&lt;edition&gt;1992/01/01&lt;/edition&gt;&lt;keywords&gt;&lt;keyword&gt;*Automobiles&lt;/keyword&gt;&lt;keyword&gt;Cause of Death&lt;/keyword&gt;&lt;keyword&gt;Cohort Studies&lt;/keyword&gt;&lt;keyword&gt;Female&lt;/keyword&gt;&lt;keyword&gt;Follow-Up Studies&lt;/keyword&gt;&lt;keyword&gt;Humans&lt;/keyword&gt;&lt;keyword&gt;Male&lt;/keyword&gt;&lt;keyword&gt;*Metallurgy&lt;/keyword&gt;&lt;keyword&gt;Middle Aged&lt;/keyword&gt;&lt;keyword&gt;Neoplasms/chemically induced/*mortality&lt;/keyword&gt;&lt;keyword&gt;Occupational Diseases/chemically induced/*mortality&lt;/keyword&gt;&lt;keyword&gt;Oils/*adverse effects&lt;/keyword&gt;&lt;keyword&gt;Risk Factors&lt;/keyword&gt;&lt;keyword&gt;Survival Analysis&lt;/keyword&gt;&lt;/keywords&gt;&lt;dates&gt;&lt;year&gt;1992&lt;/year&gt;&lt;/dates&gt;&lt;isbn&gt;0271-3586 (Print)&amp;#xD;0271-3586&lt;/isbn&gt;&lt;accession-num&gt;1463027&lt;/accession-num&gt;&lt;urls&gt;&lt;/urls&gt;&lt;electronic-resource-num&gt;10.1002/ajim.4700220604&lt;/electronic-resource-num&gt;&lt;remote-database-provider&gt;NLM&lt;/remote-database-provider&gt;&lt;language&gt;eng&lt;/language&gt;&lt;/record&gt;&lt;/Cite&gt;&lt;/EndNote&gt;</w:instrText>
      </w:r>
      <w:r w:rsidR="00C63C37">
        <w:fldChar w:fldCharType="separate"/>
      </w:r>
      <w:r w:rsidR="00C63C37" w:rsidRPr="00C63C37">
        <w:rPr>
          <w:noProof/>
          <w:vertAlign w:val="superscript"/>
        </w:rPr>
        <w:t>19</w:t>
      </w:r>
      <w:r w:rsidR="00C63C37">
        <w:fldChar w:fldCharType="end"/>
      </w:r>
      <w:r>
        <w:t xml:space="preserve"> The present </w:t>
      </w:r>
      <w:r w:rsidR="00724944">
        <w:t xml:space="preserve">study </w:t>
      </w:r>
      <w:r>
        <w:t>excluded</w:t>
      </w:r>
      <w:r w:rsidR="00754102" w:rsidRPr="00754102">
        <w:t xml:space="preserve"> subjects missing more than half of their employment history</w:t>
      </w:r>
      <w:r w:rsidR="00724944">
        <w:t xml:space="preserve"> (4</w:t>
      </w:r>
      <w:commentRangeStart w:id="6"/>
      <w:r w:rsidR="00724944">
        <w:t>%)</w:t>
      </w:r>
      <w:del w:id="7" w:author="Kevin Chen" w:date="2021-04-01T13:24:00Z">
        <w:r w:rsidDel="000671B1">
          <w:delText xml:space="preserve"> </w:delText>
        </w:r>
        <w:r w:rsidR="00724944" w:rsidRPr="00724944" w:rsidDel="000671B1">
          <w:rPr>
            <w:highlight w:val="yellow"/>
          </w:rPr>
          <w:delText xml:space="preserve">and hired no younger than age </w:delText>
        </w:r>
        <w:r w:rsidR="00724944" w:rsidRPr="006F1867" w:rsidDel="000671B1">
          <w:rPr>
            <w:highlight w:val="yellow"/>
          </w:rPr>
          <w:delText>16</w:delText>
        </w:r>
      </w:del>
      <w:commentRangeEnd w:id="6"/>
      <w:r w:rsidR="000671B1">
        <w:rPr>
          <w:rStyle w:val="CommentReference"/>
        </w:rPr>
        <w:commentReference w:id="6"/>
      </w:r>
      <w:del w:id="8" w:author="Kevin Chen" w:date="2021-04-01T13:24:00Z">
        <w:r w:rsidR="006F1867" w:rsidRPr="006F1867" w:rsidDel="000671B1">
          <w:rPr>
            <w:highlight w:val="yellow"/>
          </w:rPr>
          <w:delText xml:space="preserve"> (?)</w:delText>
        </w:r>
      </w:del>
      <w:r>
        <w:t xml:space="preserve">. </w:t>
      </w:r>
      <w:r w:rsidR="006A729A" w:rsidRPr="006A729A">
        <w:t xml:space="preserve">Follow-up for cancer incidence now extends from </w:t>
      </w:r>
      <w:commentRangeStart w:id="9"/>
      <w:r w:rsidR="006A729A" w:rsidRPr="006A729A">
        <w:t>1973</w:t>
      </w:r>
      <w:commentRangeEnd w:id="9"/>
      <w:r w:rsidR="005D1784">
        <w:rPr>
          <w:rStyle w:val="CommentReference"/>
        </w:rPr>
        <w:commentReference w:id="9"/>
      </w:r>
      <w:r w:rsidR="006A729A" w:rsidRPr="006A729A">
        <w:t xml:space="preserve"> to 2015</w:t>
      </w:r>
      <w:r w:rsidR="006A729A">
        <w:t>; t</w:t>
      </w:r>
      <w:r>
        <w:t xml:space="preserve">he final study population was comprised of </w:t>
      </w:r>
      <w:r w:rsidR="00724944">
        <w:t>39,132</w:t>
      </w:r>
      <w:r>
        <w:t xml:space="preserve"> workers</w:t>
      </w:r>
      <w:r w:rsidR="00754102" w:rsidRPr="00754102">
        <w:t>.</w:t>
      </w:r>
      <w:r w:rsidR="00724944">
        <w:t xml:space="preserve"> </w:t>
      </w:r>
    </w:p>
    <w:p w14:paraId="178CF5B0" w14:textId="490D35B9" w:rsidR="00754102" w:rsidRDefault="00754102" w:rsidP="00754102">
      <w:r>
        <w:t xml:space="preserve">Covariates </w:t>
      </w:r>
    </w:p>
    <w:p w14:paraId="1AD2C896" w14:textId="016B10B6" w:rsidR="00F81CDF" w:rsidRDefault="00F81CDF" w:rsidP="00754102">
      <w:r w:rsidRPr="00F81CDF">
        <w:t xml:space="preserve">Subject characteristics, including year of birth, sex (male, female), race (white, black, unknown), and worksite (plant 1, 2, 3) were obtained from company </w:t>
      </w:r>
      <w:r w:rsidRPr="0008150C">
        <w:t xml:space="preserve">records. </w:t>
      </w:r>
      <w:r w:rsidR="00627EA6" w:rsidRPr="0008150C">
        <w:t>Multiple imputation of</w:t>
      </w:r>
      <w:r w:rsidR="00627EA6">
        <w:t xml:space="preserve"> s</w:t>
      </w:r>
      <w:r w:rsidRPr="00F81CDF">
        <w:t>ubjects with unknown r</w:t>
      </w:r>
      <w:r w:rsidR="005D7AD3">
        <w:t>ace (</w:t>
      </w:r>
      <w:r w:rsidR="00083DD0">
        <w:t>18</w:t>
      </w:r>
      <w:r w:rsidR="005D7AD3">
        <w:t xml:space="preserve">%) was used. The imputed data sets (n= </w:t>
      </w:r>
      <w:r w:rsidR="00627EA6">
        <w:t>50</w:t>
      </w:r>
      <w:r w:rsidR="005D7AD3">
        <w:t>) were</w:t>
      </w:r>
      <w:r w:rsidR="00627EA6">
        <w:t xml:space="preserve"> created by full conditional specification in R, with models including all exposures, outcomes, and covariates. </w:t>
      </w:r>
    </w:p>
    <w:p w14:paraId="77BA41FC" w14:textId="4B5A5763" w:rsidR="00754102" w:rsidRDefault="00754102" w:rsidP="00754102">
      <w:r>
        <w:t xml:space="preserve">Exposure </w:t>
      </w:r>
      <w:r w:rsidR="00F81CDF">
        <w:t xml:space="preserve"> </w:t>
      </w:r>
    </w:p>
    <w:p w14:paraId="63D746AE" w14:textId="1CEF670F" w:rsidR="00F81CDF" w:rsidRDefault="00AB2EAD" w:rsidP="00754102">
      <w:r w:rsidRPr="00AB2EAD">
        <w:t xml:space="preserve">Exposure assessment has </w:t>
      </w:r>
      <w:r w:rsidR="00330E89">
        <w:t>been described previously</w:t>
      </w:r>
      <w:r w:rsidRPr="00AB2EAD">
        <w:t>.</w:t>
      </w:r>
      <w:r w:rsidR="00263AFF">
        <w:fldChar w:fldCharType="begin">
          <w:fldData xml:space="preserve">PEVuZE5vdGU+PENpdGU+PEF1dGhvcj5IYWxsb2NrPC9BdXRob3I+PFllYXI+MTk5NDwvWWVhcj48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</w:fldData>
        </w:fldChar>
      </w:r>
      <w:r w:rsidR="00263AFF">
        <w:instrText xml:space="preserve"> ADDIN EN.CITE </w:instrText>
      </w:r>
      <w:r w:rsidR="00263AFF">
        <w:fldChar w:fldCharType="begin">
          <w:fldData xml:space="preserve">PEVuZE5vdGU+PENpdGU+PEF1dGhvcj5IYWxsb2NrPC9BdXRob3I+PFllYXI+MTk5NDwvWWVhcj48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</w:fldData>
        </w:fldChar>
      </w:r>
      <w:r w:rsidR="00263AFF">
        <w:instrText xml:space="preserve"> ADDIN EN.CITE.DATA </w:instrText>
      </w:r>
      <w:r w:rsidR="00263AFF">
        <w:fldChar w:fldCharType="end"/>
      </w:r>
      <w:r w:rsidR="00263AFF">
        <w:fldChar w:fldCharType="separate"/>
      </w:r>
      <w:r w:rsidR="00263AFF" w:rsidRPr="00263AFF">
        <w:rPr>
          <w:noProof/>
          <w:vertAlign w:val="superscript"/>
        </w:rPr>
        <w:t>27-29</w:t>
      </w:r>
      <w:r w:rsidR="00263AFF">
        <w:fldChar w:fldCharType="end"/>
      </w:r>
      <w:r w:rsidRPr="00AB2EAD">
        <w:t xml:space="preserve"> Quantitative exposure</w:t>
      </w:r>
      <w:r w:rsidR="00330E89">
        <w:t xml:space="preserve"> estimates for each MWF were calculated for each subject stemmed from detailed employment records and a time-varying job-exposure matrix (JEM). The JEM </w:t>
      </w:r>
      <w:r w:rsidRPr="00AB2EAD">
        <w:t>was based on several hundred personal and area size</w:t>
      </w:r>
      <w:r>
        <w:t>-selective samples for PM (mg/m</w:t>
      </w:r>
      <w:r w:rsidRPr="00AB2EAD">
        <w:rPr>
          <w:vertAlign w:val="superscript"/>
        </w:rPr>
        <w:t>3</w:t>
      </w:r>
      <w:r w:rsidRPr="00AB2EAD">
        <w:t>) collected across jobs and departments by the research team, in combination with historical industrial hygiene records. Scale factors were applied to estimate historical levels of exposure relative to baseline measurements made by the research industrial hygienists (mid-1980s</w:t>
      </w:r>
      <w:r w:rsidR="00330E89">
        <w:t>)</w:t>
      </w:r>
      <w:r w:rsidRPr="00AB2EAD">
        <w:t>.</w:t>
      </w:r>
      <w:r w:rsidR="00263AFF">
        <w:fldChar w:fldCharType="begin"/>
      </w:r>
      <w:r w:rsidR="00263AFF">
        <w:instrText xml:space="preserve"> ADDIN EN.CITE &lt;EndNote&gt;&lt;Cite&gt;&lt;Author&gt;Hallock&lt;/Author&gt;&lt;Year&gt;1994&lt;/Year&gt;&lt;RecNum&gt;28&lt;/RecNum&gt;&lt;DisplayText&gt;&lt;style face="superscript"&gt;27&lt;/style&gt;&lt;/DisplayText&gt;&lt;record&gt;&lt;rec-number&gt;28&lt;/rec-number&gt;&lt;foreign-keys&gt;&lt;key app="EN" db-id="pfstp2aefzxs22e25zsp9sxtsda2995z0ast" timestamp="1617166430"&gt;28&lt;/key&gt;&lt;/foreign-keys&gt;&lt;ref-type name="Journal Article"&gt;17&lt;/ref-type&gt;&lt;contributors&gt;&lt;authors&gt;&lt;author&gt;Hallock, M. F.&lt;/author&gt;&lt;author&gt;Smith, T. J.&lt;/author&gt;&lt;author&gt;Woskie, S. R.&lt;/author&gt;&lt;author&gt;Hammond, S. K.&lt;/author&gt;&lt;/authors&gt;&lt;/contributors&gt;&lt;auth-address&gt;Department of Family and Community Medicine, University of Massachusetts Medical School, Worcester.&lt;/auth-address&gt;&lt;titles&gt;&lt;title&gt;Estimation of historical exposures to machining fluids in the automotive industry&lt;/title&gt;&lt;secondary-title&gt;Am J Ind Med&lt;/secondary-title&gt;&lt;/titles&gt;&lt;periodical&gt;&lt;full-title&gt;Am J Ind Med&lt;/full-title&gt;&lt;/periodical&gt;&lt;pages&gt;621-34&lt;/pages&gt;&lt;volume&gt;26&lt;/volume&gt;&lt;number&gt;5&lt;/number&gt;&lt;edition&gt;1994/11/01&lt;/edition&gt;&lt;keywords&gt;&lt;keyword&gt;Analysis of Variance&lt;/keyword&gt;&lt;keyword&gt;*Automobiles&lt;/keyword&gt;&lt;keyword&gt;Chlorine/adverse effects/history&lt;/keyword&gt;&lt;keyword&gt;Fats/adverse effects/analysis/history&lt;/keyword&gt;&lt;keyword&gt;History, 20th Century&lt;/keyword&gt;&lt;keyword&gt;Humans&lt;/keyword&gt;&lt;keyword&gt;Occupational Exposure/adverse effects/analysis/*history/statistics &amp;amp; numerical data&lt;/keyword&gt;&lt;keyword&gt;Petroleum/adverse effects/analysis/history&lt;/keyword&gt;&lt;keyword&gt;Retrospective Studies&lt;/keyword&gt;&lt;keyword&gt;Sampling Studies&lt;/keyword&gt;&lt;keyword&gt;United States&lt;/keyword&gt;&lt;/keywords&gt;&lt;dates&gt;&lt;year&gt;1994&lt;/year&gt;&lt;pub-dates&gt;&lt;date&gt;Nov&lt;/date&gt;&lt;/pub-dates&gt;&lt;/dates&gt;&lt;isbn&gt;0271-3586 (Print)&amp;#xD;0271-3586&lt;/isbn&gt;&lt;accession-num&gt;7832210&lt;/accession-num&gt;&lt;urls&gt;&lt;/urls&gt;&lt;electronic-resource-num&gt;10.1002/ajim.4700260505&lt;/electronic-resource-num&gt;&lt;remote-database-provider&gt;NLM&lt;/remote-database-provider&gt;&lt;language&gt;eng&lt;/language&gt;&lt;/record&gt;&lt;/Cite&gt;&lt;/EndNote&gt;</w:instrText>
      </w:r>
      <w:r w:rsidR="00263AFF">
        <w:fldChar w:fldCharType="separate"/>
      </w:r>
      <w:r w:rsidR="00263AFF" w:rsidRPr="00263AFF">
        <w:rPr>
          <w:noProof/>
          <w:vertAlign w:val="superscript"/>
        </w:rPr>
        <w:t>27</w:t>
      </w:r>
      <w:r w:rsidR="00263AFF">
        <w:fldChar w:fldCharType="end"/>
      </w:r>
      <w:r w:rsidRPr="00AB2EAD">
        <w:t xml:space="preserve"> These scale factors reflect the dramatic decreases in exposure concentrations over the second half of the 20th century, particularly in the early 1970s with the passage of the Occupational Safety and Health Act.</w:t>
      </w:r>
      <w:r>
        <w:t xml:space="preserve">  </w:t>
      </w:r>
    </w:p>
    <w:p w14:paraId="213CCF4A" w14:textId="2B57FB85" w:rsidR="00AB2EAD" w:rsidRDefault="00AB2EAD" w:rsidP="00754102">
      <w:r w:rsidRPr="00AB2EAD">
        <w:t xml:space="preserve">MWF exposures were assigned to individuals according to job and department and calendar time, weighted by work time. </w:t>
      </w:r>
      <w:r w:rsidR="00697E2E">
        <w:t xml:space="preserve">For those missing less than half their work history, gaps in employment history information were interpolated </w:t>
      </w:r>
      <w:commentRangeStart w:id="10"/>
      <w:r w:rsidR="00697E2E">
        <w:t>by averaging exposures from previous and subsequent jobs</w:t>
      </w:r>
      <w:commentRangeEnd w:id="10"/>
      <w:r w:rsidR="005D1784">
        <w:rPr>
          <w:rStyle w:val="CommentReference"/>
        </w:rPr>
        <w:commentReference w:id="10"/>
      </w:r>
      <w:r w:rsidR="00697E2E">
        <w:t xml:space="preserve">. </w:t>
      </w:r>
      <w:r w:rsidRPr="00AB2EAD">
        <w:t xml:space="preserve">The exposure-response models considered exposure to straight, soluble, and synthetic MWF measured as cumulative exposure to total PM (TPM). The work history records were initially collected in 1985 and extended up to 1995. </w:t>
      </w:r>
      <w:r w:rsidR="00697E2E">
        <w:t>To account for cancer latency and as necessitated by the available data, e</w:t>
      </w:r>
      <w:r w:rsidRPr="00AB2EAD">
        <w:t>xposure-response models for this analysis are based o</w:t>
      </w:r>
      <w:r>
        <w:t>n cumulative MWF exposure (mg/m</w:t>
      </w:r>
      <w:r w:rsidRPr="00AB2EAD">
        <w:rPr>
          <w:vertAlign w:val="superscript"/>
        </w:rPr>
        <w:t>3</w:t>
      </w:r>
      <w:r w:rsidR="00697E2E">
        <w:t>-years) lagged by 21 years</w:t>
      </w:r>
      <w:r w:rsidRPr="00AB2EAD">
        <w:t>.</w:t>
      </w:r>
      <w:r w:rsidR="007F284D">
        <w:t xml:space="preserve"> </w:t>
      </w:r>
    </w:p>
    <w:p w14:paraId="30E07216" w14:textId="0E5C88D4" w:rsidR="00754102" w:rsidRDefault="00754102" w:rsidP="00754102">
      <w:r>
        <w:t xml:space="preserve">Outcome </w:t>
      </w:r>
      <w:r w:rsidR="007F284D">
        <w:t xml:space="preserve"> </w:t>
      </w:r>
    </w:p>
    <w:p w14:paraId="458AED2F" w14:textId="6CB032D6" w:rsidR="007F284D" w:rsidRDefault="007F284D" w:rsidP="00754102">
      <w:r>
        <w:t xml:space="preserve">At the start of follow-up, </w:t>
      </w:r>
      <w:del w:id="11" w:author="Kevin Chen" w:date="2021-04-01T14:00:00Z">
        <w:r w:rsidDel="005D7FE3">
          <w:delText xml:space="preserve">XXX </w:delText>
        </w:r>
      </w:del>
      <w:ins w:id="12" w:author="Kevin Chen" w:date="2021-04-01T14:00:00Z">
        <w:r w:rsidR="005D7FE3">
          <w:t>39,</w:t>
        </w:r>
        <w:commentRangeStart w:id="13"/>
        <w:r w:rsidR="005D7FE3">
          <w:t>132</w:t>
        </w:r>
      </w:ins>
      <w:commentRangeEnd w:id="13"/>
      <w:ins w:id="14" w:author="Kevin Chen" w:date="2021-04-01T14:01:00Z">
        <w:r w:rsidR="005D7FE3">
          <w:rPr>
            <w:rStyle w:val="CommentReference"/>
          </w:rPr>
          <w:commentReference w:id="13"/>
        </w:r>
      </w:ins>
      <w:ins w:id="15" w:author="Kevin Chen" w:date="2021-04-01T14:00:00Z">
        <w:r w:rsidR="005D7FE3">
          <w:t xml:space="preserve"> </w:t>
        </w:r>
      </w:ins>
      <w:r>
        <w:t>subjects were alive and eligible to be included.</w:t>
      </w:r>
      <w:r w:rsidR="00421901">
        <w:t xml:space="preserve"> Data on vital status was obtained through linkage with the</w:t>
      </w:r>
      <w:r>
        <w:t xml:space="preserve"> </w:t>
      </w:r>
      <w:r w:rsidRPr="00C5646C">
        <w:t>Social Security Administration,</w:t>
      </w:r>
      <w:r w:rsidR="00421901">
        <w:t xml:space="preserve"> the National Death Index, plant records,</w:t>
      </w:r>
      <w:r w:rsidRPr="00C5646C">
        <w:t xml:space="preserve"> death certificates,</w:t>
      </w:r>
      <w:r w:rsidR="00421901">
        <w:t xml:space="preserve"> and</w:t>
      </w:r>
      <w:r w:rsidRPr="00C5646C">
        <w:t xml:space="preserve"> state mortality files</w:t>
      </w:r>
      <w:r w:rsidR="00421901">
        <w:t xml:space="preserve">. The outcome of interest was cancer incidence. </w:t>
      </w:r>
      <w:r w:rsidRPr="007F284D">
        <w:t xml:space="preserve">The UAW-GM incidence cohort was linked with the Michigan Cancer Registry to identify incident cancer cases diagnosed between January 1, 1985, and December 31, 2015. Data </w:t>
      </w:r>
      <w:r w:rsidR="00421901">
        <w:t>are</w:t>
      </w:r>
      <w:r w:rsidRPr="007F284D">
        <w:t xml:space="preserve"> collected by the Michigan </w:t>
      </w:r>
      <w:r w:rsidRPr="007F284D">
        <w:lastRenderedPageBreak/>
        <w:t xml:space="preserve">Department of Community Health as part of the Michigan Cancer Surveillance </w:t>
      </w:r>
      <w:commentRangeStart w:id="16"/>
      <w:r w:rsidRPr="007F284D">
        <w:t>Program</w:t>
      </w:r>
      <w:commentRangeEnd w:id="16"/>
      <w:r w:rsidR="00421901">
        <w:rPr>
          <w:rStyle w:val="CommentReference"/>
        </w:rPr>
        <w:commentReference w:id="16"/>
      </w:r>
      <w:r w:rsidR="00330E89">
        <w:t>,</w:t>
      </w:r>
      <w:r w:rsidRPr="007F284D">
        <w:t xml:space="preserve"> which began in 1985 and participates in the National Program of Cancer Registries of the Centers for Disease Control and </w:t>
      </w:r>
      <w:commentRangeStart w:id="17"/>
      <w:commentRangeStart w:id="18"/>
      <w:r w:rsidRPr="007F284D">
        <w:t>Prevention</w:t>
      </w:r>
      <w:commentRangeEnd w:id="17"/>
      <w:r w:rsidR="00421901">
        <w:rPr>
          <w:rStyle w:val="CommentReference"/>
        </w:rPr>
        <w:commentReference w:id="17"/>
      </w:r>
      <w:commentRangeEnd w:id="18"/>
      <w:r w:rsidR="00D21E1E">
        <w:rPr>
          <w:rStyle w:val="CommentReference"/>
        </w:rPr>
        <w:commentReference w:id="18"/>
      </w:r>
      <w:r w:rsidRPr="007F284D">
        <w:t xml:space="preserve">. We obtained data on first diagnosis of </w:t>
      </w:r>
      <w:r w:rsidR="00421901">
        <w:t>a</w:t>
      </w:r>
      <w:r w:rsidR="000F174B">
        <w:t>ll cancer</w:t>
      </w:r>
      <w:r w:rsidR="00BF72BC">
        <w:t>s</w:t>
      </w:r>
      <w:r w:rsidR="000F174B">
        <w:t xml:space="preserve"> </w:t>
      </w:r>
      <w:r w:rsidRPr="007F284D">
        <w:t>(International Classification of Disease for Oncology</w:t>
      </w:r>
      <w:r w:rsidR="00421901">
        <w:t xml:space="preserve">, </w:t>
      </w:r>
      <w:r w:rsidR="00A50932">
        <w:t xml:space="preserve">revisions 9 and 10 </w:t>
      </w:r>
      <w:commentRangeStart w:id="19"/>
      <w:commentRangeStart w:id="20"/>
      <w:r w:rsidR="00A50932">
        <w:t>(ICD-9 and ICD-10)</w:t>
      </w:r>
      <w:r w:rsidR="00421901">
        <w:t xml:space="preserve"> </w:t>
      </w:r>
      <w:commentRangeEnd w:id="19"/>
      <w:r w:rsidR="00BF72BC">
        <w:rPr>
          <w:rStyle w:val="CommentReference"/>
        </w:rPr>
        <w:commentReference w:id="19"/>
      </w:r>
      <w:commentRangeEnd w:id="20"/>
      <w:r w:rsidR="00D21E1E">
        <w:rPr>
          <w:rStyle w:val="CommentReference"/>
        </w:rPr>
        <w:commentReference w:id="20"/>
      </w:r>
      <w:r w:rsidR="007738D5">
        <w:t>codes</w:t>
      </w:r>
      <w:r w:rsidR="00421901">
        <w:t>)</w:t>
      </w:r>
      <w:r w:rsidRPr="007F284D">
        <w:t xml:space="preserve">, </w:t>
      </w:r>
      <w:r w:rsidR="00330E89">
        <w:t>colon</w:t>
      </w:r>
      <w:r w:rsidR="00421901">
        <w:t xml:space="preserve"> (xxx)</w:t>
      </w:r>
      <w:r w:rsidR="00330E89">
        <w:t>, rectal</w:t>
      </w:r>
      <w:r w:rsidR="00421901">
        <w:t xml:space="preserve"> (xxx)</w:t>
      </w:r>
      <w:r w:rsidR="00330E89">
        <w:t>, pancreatic</w:t>
      </w:r>
      <w:r w:rsidR="00421901">
        <w:t xml:space="preserve"> (xxx)</w:t>
      </w:r>
      <w:r w:rsidR="00330E89">
        <w:t>, esophageal</w:t>
      </w:r>
      <w:r w:rsidR="00421901">
        <w:t xml:space="preserve"> (xxx)</w:t>
      </w:r>
      <w:r w:rsidR="00330E89">
        <w:t>, stomach</w:t>
      </w:r>
      <w:r w:rsidR="00421901">
        <w:t xml:space="preserve"> (xxx)</w:t>
      </w:r>
      <w:r w:rsidR="00330E89">
        <w:t>, laryngeal</w:t>
      </w:r>
      <w:r w:rsidR="00421901">
        <w:t xml:space="preserve"> (xxx)</w:t>
      </w:r>
      <w:r w:rsidR="00330E89">
        <w:t>, lung and bronchial</w:t>
      </w:r>
      <w:r w:rsidR="00421901">
        <w:t xml:space="preserve"> (xxx)</w:t>
      </w:r>
      <w:r w:rsidR="00330E89">
        <w:t>, breast</w:t>
      </w:r>
      <w:r w:rsidR="00421901">
        <w:t xml:space="preserve"> (xxx)</w:t>
      </w:r>
      <w:r w:rsidR="00330E89">
        <w:t>, prostate</w:t>
      </w:r>
      <w:r w:rsidR="00421901">
        <w:t xml:space="preserve"> (xxx)</w:t>
      </w:r>
      <w:r w:rsidR="00330E89">
        <w:t>, kidney and renal pelvic</w:t>
      </w:r>
      <w:r w:rsidR="00421901">
        <w:t xml:space="preserve"> (xxx)</w:t>
      </w:r>
      <w:r w:rsidR="00330E89">
        <w:t>, and bladder</w:t>
      </w:r>
      <w:r w:rsidR="00421901">
        <w:t xml:space="preserve"> (xxx)</w:t>
      </w:r>
      <w:r w:rsidR="00330E89">
        <w:t xml:space="preserve"> cancers; melanoma</w:t>
      </w:r>
      <w:r w:rsidR="00421901">
        <w:t xml:space="preserve"> (xxx)</w:t>
      </w:r>
      <w:r w:rsidR="00330E89">
        <w:t>, leukemia</w:t>
      </w:r>
      <w:r w:rsidR="00421901">
        <w:t xml:space="preserve"> (xxx)</w:t>
      </w:r>
      <w:r w:rsidR="00330E89">
        <w:t>, and non-Hodgkin lymphoma</w:t>
      </w:r>
      <w:r w:rsidR="00421901">
        <w:t xml:space="preserve"> (xxx)</w:t>
      </w:r>
      <w:r w:rsidR="00330E89">
        <w:t>.</w:t>
      </w:r>
      <w:r w:rsidR="00421901">
        <w:t xml:space="preserve"> Site-specific cancers were selected based on having at least 100 identified incident cases during the follow-up period. </w:t>
      </w:r>
    </w:p>
    <w:p w14:paraId="657D8A8B" w14:textId="30F86E96" w:rsidR="00754102" w:rsidRDefault="00754102" w:rsidP="00754102">
      <w:r>
        <w:t xml:space="preserve">Analytic methods </w:t>
      </w:r>
    </w:p>
    <w:p w14:paraId="10AE0629" w14:textId="4444F114" w:rsidR="0074608D" w:rsidRPr="0074608D" w:rsidRDefault="0074608D" w:rsidP="0074608D">
      <w:r w:rsidRPr="0074608D">
        <w:t>In all of our analyses, follow-up began 3 years after hire and no earlier than 1973 for plants 1 and 2</w:t>
      </w:r>
      <w:r w:rsidR="00A35E28">
        <w:t xml:space="preserve"> or 1985 for plant 3</w:t>
      </w:r>
      <w:r w:rsidRPr="0074608D">
        <w:t xml:space="preserve">. Follow-up ended at first primary cancer incidence, age </w:t>
      </w:r>
      <w:del w:id="21" w:author="Kevin Chen" w:date="2021-04-01T14:09:00Z">
        <w:r w:rsidRPr="0074608D" w:rsidDel="00072F55">
          <w:delText xml:space="preserve">106 </w:delText>
        </w:r>
      </w:del>
      <w:ins w:id="22" w:author="Kevin Chen" w:date="2021-04-01T14:09:00Z">
        <w:r w:rsidR="00072F55">
          <w:t>108</w:t>
        </w:r>
        <w:r w:rsidR="00072F55" w:rsidRPr="0074608D">
          <w:t xml:space="preserve"> </w:t>
        </w:r>
      </w:ins>
      <w:r w:rsidRPr="0074608D">
        <w:t xml:space="preserve">(oldest observed age at death), death, or the end of 2015, whichever occurred first. Upon reaching the oldest observed age at death, subjects were considered LTF, meaning that &lt;0.5% of the participants were LTF. </w:t>
      </w:r>
    </w:p>
    <w:p w14:paraId="6BA5FDF4" w14:textId="5E817DEE" w:rsidR="003543F3" w:rsidRDefault="003543F3" w:rsidP="00754102">
      <w:r w:rsidRPr="003543F3">
        <w:t>We estimated associations between cumulative exposure to straight, soluble, and synthetic MWF and each cancer outcome as adjusted hazard ratios (HR) in Cox proportional hazards models with age as the timescale. In addition to age, all models included year of hire</w:t>
      </w:r>
      <w:r w:rsidR="00395674">
        <w:t xml:space="preserve">, race, sex, and plant, </w:t>
      </w:r>
      <w:r w:rsidRPr="003543F3">
        <w:t>calendar year and the other MWF exposures to adjust for potential confounding. Cumulative exposures to the three MWF were categorized with a pre-determined reference group. The distribution of exposure to each fluid type among the cases of each cancer were used to determine the cut points for the exposed categories in order to maximize statistical efficiency. Cumulative straight and synthetic exposures had referent groups of zero exposure. For soluble exposures, a more ubiquitous exposure in this cohort, the upper bound of the reference group was set to 0.05 mg/m</w:t>
      </w:r>
      <w:r w:rsidRPr="00954FBD">
        <w:rPr>
          <w:vertAlign w:val="superscript"/>
        </w:rPr>
        <w:t>3</w:t>
      </w:r>
      <w:del w:id="23" w:author="Kevin Chen" w:date="2021-04-01T14:12:00Z">
        <w:r w:rsidRPr="003543F3" w:rsidDel="00800E5F">
          <w:delText xml:space="preserve"> </w:delText>
        </w:r>
      </w:del>
      <w:ins w:id="24" w:author="Kevin Chen" w:date="2021-04-01T14:12:00Z">
        <w:r w:rsidR="00800E5F">
          <w:rPr>
            <w:rFonts w:ascii="Calibri" w:hAnsi="Calibri" w:cs="Calibri"/>
          </w:rPr>
          <w:t xml:space="preserve">·years </w:t>
        </w:r>
      </w:ins>
      <w:r w:rsidRPr="003543F3">
        <w:t>to avoid extremely small numbers of cancer cases in the reference group and thereby increase stability of the HR estimates. This cut-off is approximately 1% of what cumulative exposure would be after ten years at the NIOSH REL.</w:t>
      </w:r>
      <w:r>
        <w:t xml:space="preserve"> </w:t>
      </w:r>
      <w:r w:rsidR="00936D25">
        <w:t xml:space="preserve"> </w:t>
      </w:r>
    </w:p>
    <w:p w14:paraId="2B165A77" w14:textId="30D54640" w:rsidR="00936D25" w:rsidRDefault="00936D25" w:rsidP="00754102">
      <w:r>
        <w:t xml:space="preserve">The presence of HWSE depends on three underlying conditions: (1) leaving work predicts future exposure, (2) leaving work is associated with disease outcome, and (3) prior exposure increases the probability of leaving work. As occupational exposure falls to zero after leaving work, this study assessed conditions (2) and (3). We assessed the presence of two conditions necessary for the HWSE by estimating HRs using Cox proportional hazards models to predict cancer incidence and employment terminations, following an approach similar to </w:t>
      </w:r>
      <w:proofErr w:type="spellStart"/>
      <w:r>
        <w:t>Naimi</w:t>
      </w:r>
      <w:proofErr w:type="spellEnd"/>
      <w:r>
        <w:t xml:space="preserve"> et al.</w:t>
      </w:r>
      <w:r w:rsidR="000A76A3">
        <w:fldChar w:fldCharType="begin">
          <w:fldData xml:space="preserve">PEVuZE5vdGU+PENpdGU+PEF1dGhvcj5OYWltaTwvQXV0aG9yPjxZZWFyPjIwMTM8L1llYXI+PFJl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</w:fldData>
        </w:fldChar>
      </w:r>
      <w:r w:rsidR="000A76A3">
        <w:instrText xml:space="preserve"> ADDIN EN.CITE </w:instrText>
      </w:r>
      <w:r w:rsidR="000A76A3">
        <w:fldChar w:fldCharType="begin">
          <w:fldData xml:space="preserve">PEVuZE5vdGU+PENpdGU+PEF1dGhvcj5OYWltaTwvQXV0aG9yPjxZZWFyPjIwMTM8L1llYXI+PFJl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</w:fldData>
        </w:fldChar>
      </w:r>
      <w:r w:rsidR="000A76A3">
        <w:instrText xml:space="preserve"> ADDIN EN.CITE.DATA </w:instrText>
      </w:r>
      <w:r w:rsidR="000A76A3">
        <w:fldChar w:fldCharType="end"/>
      </w:r>
      <w:r w:rsidR="000A76A3">
        <w:fldChar w:fldCharType="separate"/>
      </w:r>
      <w:r w:rsidR="000A76A3" w:rsidRPr="000A76A3">
        <w:rPr>
          <w:noProof/>
          <w:vertAlign w:val="superscript"/>
        </w:rPr>
        <w:t>30</w:t>
      </w:r>
      <w:r w:rsidR="000A76A3">
        <w:fldChar w:fldCharType="end"/>
      </w:r>
      <w:r>
        <w:t xml:space="preserve"> Age was used a timescale and all models were adjusted for</w:t>
      </w:r>
      <w:r w:rsidR="00977082">
        <w:t xml:space="preserve"> cumulative MWF exposure (lagged 1 year),</w:t>
      </w:r>
      <w:r>
        <w:t xml:space="preserve"> race</w:t>
      </w:r>
      <w:r w:rsidR="00977082">
        <w:t xml:space="preserve"> (multiply imputed)</w:t>
      </w:r>
      <w:r>
        <w:t>, pl</w:t>
      </w:r>
      <w:r w:rsidR="00977082">
        <w:t>ant, sex (</w:t>
      </w:r>
      <w:r w:rsidR="00A4755C">
        <w:t xml:space="preserve">not included in </w:t>
      </w:r>
      <w:r w:rsidR="00433E26">
        <w:t xml:space="preserve">sex-specific </w:t>
      </w:r>
      <w:r w:rsidR="00A4755C">
        <w:t>models</w:t>
      </w:r>
      <w:r w:rsidR="00433E26">
        <w:t xml:space="preserve"> –</w:t>
      </w:r>
      <w:r w:rsidR="00A4755C">
        <w:t xml:space="preserve"> prostate and breast cancer</w:t>
      </w:r>
      <w:r w:rsidR="00977082">
        <w:t>), and calendar year</w:t>
      </w:r>
      <w:r>
        <w:t xml:space="preserve">. For condition (2), cancer outcomes were modeled as a function of employment termination (=1 if subject left </w:t>
      </w:r>
      <w:commentRangeStart w:id="25"/>
      <w:commentRangeStart w:id="26"/>
      <w:r>
        <w:t>work</w:t>
      </w:r>
      <w:commentRangeEnd w:id="25"/>
      <w:r>
        <w:rPr>
          <w:rStyle w:val="CommentReference"/>
        </w:rPr>
        <w:commentReference w:id="25"/>
      </w:r>
      <w:commentRangeEnd w:id="26"/>
      <w:r w:rsidR="001B17A4">
        <w:rPr>
          <w:rStyle w:val="CommentReference"/>
        </w:rPr>
        <w:commentReference w:id="26"/>
      </w:r>
      <w:r>
        <w:t xml:space="preserve">). </w:t>
      </w:r>
      <w:r w:rsidR="00552E23">
        <w:t>Follow-up began on the same dates for each of the plants as with the primary analysis and ended on either the date of firs</w:t>
      </w:r>
      <w:r w:rsidR="00977082">
        <w:t>t cancer diagnosis (any or site-</w:t>
      </w:r>
      <w:r w:rsidR="00552E23">
        <w:t xml:space="preserve">specific), date of death, or December 31, 1994 (the last date for which we have employment data), whichever occurred first. </w:t>
      </w:r>
    </w:p>
    <w:p w14:paraId="4D90E9F6" w14:textId="46D67576" w:rsidR="003543F3" w:rsidRPr="003543F3" w:rsidRDefault="003543F3" w:rsidP="00754102">
      <w:pPr>
        <w:rPr>
          <w:b/>
        </w:rPr>
      </w:pPr>
      <w:r w:rsidRPr="003543F3">
        <w:rPr>
          <w:b/>
        </w:rPr>
        <w:t xml:space="preserve">Results </w:t>
      </w:r>
    </w:p>
    <w:p w14:paraId="660E8EC3" w14:textId="47B517D1" w:rsidR="00A11E42" w:rsidRDefault="003543F3" w:rsidP="00754102">
      <w:r w:rsidRPr="003543F3">
        <w:t xml:space="preserve">Characteristics of the final study population are presented in Table 1. This predominantly white (64%) and male (88%) comprised of </w:t>
      </w:r>
      <w:r w:rsidR="006A729A">
        <w:t>39,132</w:t>
      </w:r>
      <w:r w:rsidRPr="003543F3">
        <w:t xml:space="preserve"> employees who contributed </w:t>
      </w:r>
      <w:del w:id="27" w:author="Kevin Chen" w:date="2021-04-01T18:04:00Z">
        <w:r w:rsidRPr="003543F3" w:rsidDel="006C3B8B">
          <w:delText xml:space="preserve">xxxx </w:delText>
        </w:r>
      </w:del>
      <w:ins w:id="28" w:author="Kevin Chen" w:date="2021-04-01T18:04:00Z">
        <w:r w:rsidR="006C3B8B">
          <w:t xml:space="preserve">over 1 million </w:t>
        </w:r>
      </w:ins>
      <w:commentRangeStart w:id="29"/>
      <w:r w:rsidRPr="003543F3">
        <w:t>person</w:t>
      </w:r>
      <w:commentRangeEnd w:id="29"/>
      <w:r w:rsidR="006C3B8B">
        <w:rPr>
          <w:rStyle w:val="CommentReference"/>
        </w:rPr>
        <w:commentReference w:id="29"/>
      </w:r>
      <w:r w:rsidRPr="003543F3">
        <w:t xml:space="preserve">-years overall and </w:t>
      </w:r>
      <w:commentRangeStart w:id="30"/>
      <w:proofErr w:type="spellStart"/>
      <w:r w:rsidRPr="003543F3">
        <w:t>xxxxxx</w:t>
      </w:r>
      <w:proofErr w:type="spellEnd"/>
      <w:r w:rsidRPr="003543F3">
        <w:t xml:space="preserve"> during employment</w:t>
      </w:r>
      <w:commentRangeEnd w:id="30"/>
      <w:r w:rsidR="005E1B59">
        <w:rPr>
          <w:rStyle w:val="CommentReference"/>
        </w:rPr>
        <w:commentReference w:id="30"/>
      </w:r>
      <w:r w:rsidRPr="003543F3">
        <w:t xml:space="preserve">. </w:t>
      </w:r>
      <w:r w:rsidR="00477AA6">
        <w:t>Workers were more likely to be exposed to soluble MWFs</w:t>
      </w:r>
      <w:r w:rsidRPr="003543F3">
        <w:t xml:space="preserve"> (87%), slightly over half </w:t>
      </w:r>
      <w:r w:rsidR="00477AA6">
        <w:t xml:space="preserve">were exposed </w:t>
      </w:r>
      <w:r w:rsidRPr="003543F3">
        <w:t xml:space="preserve">to straight fluids, and approximately a third to synthetic fluids, while working. </w:t>
      </w:r>
      <w:r w:rsidR="001567D1">
        <w:lastRenderedPageBreak/>
        <w:t xml:space="preserve">Over a max of </w:t>
      </w:r>
      <w:commentRangeStart w:id="31"/>
      <w:r w:rsidR="001567D1">
        <w:t>42 years</w:t>
      </w:r>
      <w:commentRangeEnd w:id="31"/>
      <w:r w:rsidR="005E1B59">
        <w:rPr>
          <w:rStyle w:val="CommentReference"/>
        </w:rPr>
        <w:commentReference w:id="31"/>
      </w:r>
      <w:r w:rsidR="001567D1">
        <w:t xml:space="preserve"> of follow-up</w:t>
      </w:r>
      <w:r w:rsidRPr="003543F3">
        <w:t>, over half the cohort had died and 20% had been diagnosed with cancer. The median age at first primary cancer diagnosis was 67 years (interquartile range (IQR), 59-74) and the median years at work among those with a known worker exit was 15.73 (7.65-27.06).</w:t>
      </w:r>
      <w:r>
        <w:t xml:space="preserve"> </w:t>
      </w:r>
    </w:p>
    <w:p w14:paraId="2F4A4A8E" w14:textId="6F504DCD" w:rsidR="003543F3" w:rsidRDefault="003543F3" w:rsidP="00754102">
      <w:r w:rsidRPr="003543F3">
        <w:t>Strai</w:t>
      </w:r>
      <w:r w:rsidR="00BC6ACC">
        <w:t>ght exposure</w:t>
      </w:r>
    </w:p>
    <w:p w14:paraId="03D17F93" w14:textId="342DE08F" w:rsidR="003543F3" w:rsidRDefault="009F58C5" w:rsidP="00754102">
      <w:r>
        <w:t xml:space="preserve">As seen in Figure 1, there were 7,809 incident cancer cases of a first cancer diagnosed at any site with the highest exposure category demonstrating a HR of </w:t>
      </w:r>
      <w:r w:rsidR="00E25F3C">
        <w:t>1.13 (95% CI: 1.06-1.21)</w:t>
      </w:r>
      <w:r>
        <w:t xml:space="preserve">. </w:t>
      </w:r>
      <w:r w:rsidR="00A11E42">
        <w:t xml:space="preserve">The estimated exposure-response for cumulative straight fluid exhibited a monotonic pattern for colon, rectal, </w:t>
      </w:r>
      <w:commentRangeStart w:id="32"/>
      <w:r w:rsidR="00A11E42">
        <w:t>laryngeal, and lung and bronchial cancers.</w:t>
      </w:r>
      <w:commentRangeEnd w:id="32"/>
      <w:r w:rsidR="002E7B61">
        <w:rPr>
          <w:rStyle w:val="CommentReference"/>
        </w:rPr>
        <w:commentReference w:id="32"/>
      </w:r>
      <w:r w:rsidR="00A11E42">
        <w:t xml:space="preserve"> </w:t>
      </w:r>
      <w:r>
        <w:t>I</w:t>
      </w:r>
      <w:r w:rsidR="003543F3" w:rsidRPr="003543F3">
        <w:t>n the highest</w:t>
      </w:r>
      <w:r>
        <w:t xml:space="preserve"> cumulative straight fluid exposure</w:t>
      </w:r>
      <w:r w:rsidR="003543F3" w:rsidRPr="003543F3">
        <w:t xml:space="preserve"> category</w:t>
      </w:r>
      <w:r>
        <w:t xml:space="preserve">, stomach cancer rose to </w:t>
      </w:r>
      <w:r w:rsidR="00E25F3C">
        <w:t xml:space="preserve">a HR of 1.54 </w:t>
      </w:r>
      <w:r>
        <w:t>(</w:t>
      </w:r>
      <w:r w:rsidR="00E25F3C">
        <w:t>1.01-2.35</w:t>
      </w:r>
      <w:r>
        <w:t xml:space="preserve">), kidney and </w:t>
      </w:r>
      <w:r w:rsidR="00E25F3C">
        <w:t xml:space="preserve">renal </w:t>
      </w:r>
      <w:r>
        <w:t>pelvic cancer</w:t>
      </w:r>
      <w:r w:rsidR="00E25F3C">
        <w:t xml:space="preserve"> to 1.59</w:t>
      </w:r>
      <w:r>
        <w:t xml:space="preserve"> (</w:t>
      </w:r>
      <w:r w:rsidR="00E25F3C">
        <w:t>1.09-2.31), and bladder cancer to 1.28</w:t>
      </w:r>
      <w:r w:rsidR="003543F3" w:rsidRPr="003543F3">
        <w:t xml:space="preserve"> </w:t>
      </w:r>
      <w:r>
        <w:t>(</w:t>
      </w:r>
      <w:r w:rsidR="00E25F3C">
        <w:t>0.99-1.65</w:t>
      </w:r>
      <w:r>
        <w:t>). M</w:t>
      </w:r>
      <w:r w:rsidR="003543F3" w:rsidRPr="003543F3">
        <w:t>odestly elevated</w:t>
      </w:r>
      <w:r>
        <w:t xml:space="preserve"> </w:t>
      </w:r>
      <w:r w:rsidR="003543F3" w:rsidRPr="003543F3">
        <w:t xml:space="preserve">HRs </w:t>
      </w:r>
      <w:r>
        <w:t>were found for rectal,</w:t>
      </w:r>
      <w:r w:rsidR="003543F3" w:rsidRPr="003543F3">
        <w:t xml:space="preserve"> esophageal</w:t>
      </w:r>
      <w:r w:rsidR="00E25F3C">
        <w:t>, breast cancers and melanoma</w:t>
      </w:r>
      <w:r>
        <w:t xml:space="preserve"> in response to straight fluid exposure</w:t>
      </w:r>
      <w:r w:rsidR="003543F3" w:rsidRPr="003543F3">
        <w:t>.</w:t>
      </w:r>
      <w:r>
        <w:t xml:space="preserve"> Results were generally below</w:t>
      </w:r>
      <w:r w:rsidR="00E25F3C">
        <w:t xml:space="preserve"> or closely surrounding</w:t>
      </w:r>
      <w:r>
        <w:t xml:space="preserve"> the null for </w:t>
      </w:r>
      <w:r w:rsidR="00E25F3C">
        <w:t>colon, pancreatic, prostate, and lung and bronchial cancers, leukemia, and non-Hodgkin lymphoma</w:t>
      </w:r>
      <w:r>
        <w:t xml:space="preserve">. </w:t>
      </w:r>
      <w:r w:rsidR="003543F3" w:rsidRPr="003543F3">
        <w:t xml:space="preserve"> </w:t>
      </w:r>
    </w:p>
    <w:p w14:paraId="651675B1" w14:textId="7EBE1AEC" w:rsidR="00684CAD" w:rsidRDefault="00BC6ACC" w:rsidP="00754102">
      <w:r>
        <w:t>Soluble exposure</w:t>
      </w:r>
    </w:p>
    <w:p w14:paraId="00E13E69" w14:textId="1F6ECC5A" w:rsidR="003543F3" w:rsidRDefault="001D4199" w:rsidP="00754102">
      <w:r>
        <w:t>Exposure to cumulative soluble MWFs exhibited a slight</w:t>
      </w:r>
      <w:r w:rsidR="003543F3" w:rsidRPr="003543F3">
        <w:t xml:space="preserve"> dose-response gradient with a significantly elevated HR in the highest </w:t>
      </w:r>
      <w:r>
        <w:t>exposure category (HR</w:t>
      </w:r>
      <w:r w:rsidR="00CC18CF">
        <w:t>: 1.14</w:t>
      </w:r>
      <w:r>
        <w:t>; 95% CI</w:t>
      </w:r>
      <w:r w:rsidR="00CC18CF">
        <w:t>: 1.05-1.</w:t>
      </w:r>
      <w:commentRangeStart w:id="33"/>
      <w:r w:rsidR="00CC18CF">
        <w:t>24</w:t>
      </w:r>
      <w:commentRangeEnd w:id="33"/>
      <w:r w:rsidR="002E7B61">
        <w:rPr>
          <w:rStyle w:val="CommentReference"/>
        </w:rPr>
        <w:commentReference w:id="33"/>
      </w:r>
      <w:r>
        <w:t xml:space="preserve">). </w:t>
      </w:r>
      <w:commentRangeStart w:id="34"/>
      <w:r w:rsidR="00CC18CF">
        <w:t>E</w:t>
      </w:r>
      <w:r>
        <w:t>sophageal cancer, bladder cancer</w:t>
      </w:r>
      <w:commentRangeEnd w:id="34"/>
      <w:r w:rsidR="002E7B61">
        <w:rPr>
          <w:rStyle w:val="CommentReference"/>
        </w:rPr>
        <w:commentReference w:id="34"/>
      </w:r>
      <w:r>
        <w:t xml:space="preserve">, </w:t>
      </w:r>
      <w:r w:rsidR="001760A1">
        <w:t xml:space="preserve">melanoma, </w:t>
      </w:r>
      <w:r>
        <w:t>and non-Hodgkin lymphoma</w:t>
      </w:r>
      <w:r w:rsidR="00CC18CF">
        <w:t xml:space="preserve"> HRs increased with increasing exposure</w:t>
      </w:r>
      <w:r>
        <w:t xml:space="preserve">; </w:t>
      </w:r>
      <w:r w:rsidR="003543F3" w:rsidRPr="003543F3">
        <w:t>contrastingly,</w:t>
      </w:r>
      <w:r w:rsidR="001760A1">
        <w:t xml:space="preserve"> a</w:t>
      </w:r>
      <w:r w:rsidR="003543F3" w:rsidRPr="003543F3">
        <w:t xml:space="preserve"> negative dose-response gradient w</w:t>
      </w:r>
      <w:r w:rsidR="001760A1">
        <w:t xml:space="preserve">as </w:t>
      </w:r>
      <w:r w:rsidR="003543F3" w:rsidRPr="003543F3">
        <w:t xml:space="preserve">found for kidney </w:t>
      </w:r>
      <w:r w:rsidR="001760A1">
        <w:t xml:space="preserve">and </w:t>
      </w:r>
      <w:r w:rsidR="00E538D7">
        <w:t xml:space="preserve">renal </w:t>
      </w:r>
      <w:r w:rsidR="001760A1">
        <w:t>pelvic cancers</w:t>
      </w:r>
      <w:r w:rsidR="003543F3" w:rsidRPr="003543F3">
        <w:t>.</w:t>
      </w:r>
      <w:r>
        <w:t xml:space="preserve"> All other cancers demonstrate non-monotonic exposure-response patterns.</w:t>
      </w:r>
      <w:r w:rsidR="003543F3" w:rsidRPr="003543F3">
        <w:t xml:space="preserve"> </w:t>
      </w:r>
      <w:r w:rsidR="001760A1">
        <w:t xml:space="preserve">Non-Hodgkin lymphoma </w:t>
      </w:r>
      <w:r w:rsidR="00CC18CF">
        <w:t>HRs were significantly elevated in categor</w:t>
      </w:r>
      <w:r w:rsidR="00E538D7">
        <w:t>ies with the greatest exposures, with the highest exposure category rising to</w:t>
      </w:r>
      <w:r w:rsidR="00CC18CF">
        <w:t xml:space="preserve"> 1.70 (1.13-2.54). A s</w:t>
      </w:r>
      <w:r w:rsidR="003543F3" w:rsidRPr="003543F3">
        <w:t xml:space="preserve">ignificantly elevated </w:t>
      </w:r>
      <w:r w:rsidR="00CC18CF">
        <w:t xml:space="preserve">HR was also found </w:t>
      </w:r>
      <w:r w:rsidR="003543F3" w:rsidRPr="003543F3">
        <w:t>in</w:t>
      </w:r>
      <w:r w:rsidR="00CC18CF">
        <w:t xml:space="preserve"> the</w:t>
      </w:r>
      <w:r w:rsidR="003543F3" w:rsidRPr="003543F3">
        <w:t xml:space="preserve"> highest exposure categor</w:t>
      </w:r>
      <w:r w:rsidR="00CC18CF">
        <w:t>y for prostate cancer (HR: 1.28; 1.10-1.49</w:t>
      </w:r>
      <w:r w:rsidR="003543F3" w:rsidRPr="003543F3">
        <w:t>).</w:t>
      </w:r>
      <w:r w:rsidR="003543F3">
        <w:t xml:space="preserve"> </w:t>
      </w:r>
    </w:p>
    <w:p w14:paraId="3D5E9CC3" w14:textId="7FCEC0EF" w:rsidR="00684CAD" w:rsidRDefault="003543F3" w:rsidP="00754102">
      <w:r w:rsidRPr="003543F3">
        <w:t>Syn</w:t>
      </w:r>
      <w:r w:rsidR="00684CAD">
        <w:t>thetic</w:t>
      </w:r>
      <w:r w:rsidR="00BC6ACC">
        <w:t xml:space="preserve"> exposure</w:t>
      </w:r>
    </w:p>
    <w:p w14:paraId="4B61D5F6" w14:textId="73C8840E" w:rsidR="0094341A" w:rsidRDefault="003543F3" w:rsidP="00754102">
      <w:r w:rsidRPr="003543F3">
        <w:t>All-cancer incide</w:t>
      </w:r>
      <w:r w:rsidR="00BA11CA">
        <w:t xml:space="preserve">nce associated with cumulative exposure to </w:t>
      </w:r>
      <w:r w:rsidRPr="003543F3">
        <w:t>synthetic flui</w:t>
      </w:r>
      <w:r w:rsidR="00BA11CA">
        <w:t xml:space="preserve">ds </w:t>
      </w:r>
      <w:r w:rsidR="00E538D7">
        <w:t>hovered close to the null in all exposure categories.</w:t>
      </w:r>
      <w:r w:rsidRPr="003543F3">
        <w:t xml:space="preserve"> </w:t>
      </w:r>
      <w:r w:rsidR="00BF53B6">
        <w:t>A negative exposure-response gradient with increasing cumulative synthetic MWF exposure was found for breast cancer</w:t>
      </w:r>
      <w:r w:rsidRPr="003543F3">
        <w:t>, kidney and renal pelvic</w:t>
      </w:r>
      <w:r w:rsidR="00BF53B6">
        <w:t xml:space="preserve"> cancer</w:t>
      </w:r>
      <w:r w:rsidRPr="003543F3">
        <w:t xml:space="preserve">, </w:t>
      </w:r>
      <w:r w:rsidR="00BF53B6">
        <w:t>and melanoma</w:t>
      </w:r>
      <w:r w:rsidR="009440DD">
        <w:t>; p</w:t>
      </w:r>
      <w:r w:rsidR="00BF53B6">
        <w:t>ositive</w:t>
      </w:r>
      <w:r w:rsidR="009440DD">
        <w:t xml:space="preserve"> monotonic</w:t>
      </w:r>
      <w:r w:rsidR="00BF53B6">
        <w:t xml:space="preserve"> exposure-response patterns </w:t>
      </w:r>
      <w:r w:rsidR="009440DD">
        <w:t xml:space="preserve">were found for </w:t>
      </w:r>
      <w:r w:rsidR="00BF53B6">
        <w:t xml:space="preserve">rectal cancer, lung and bronchial cancer, and </w:t>
      </w:r>
      <w:commentRangeStart w:id="35"/>
      <w:r w:rsidR="00BF53B6">
        <w:t>non-Hodgkin lymphoma</w:t>
      </w:r>
      <w:commentRangeEnd w:id="35"/>
      <w:r w:rsidR="00406B76">
        <w:rPr>
          <w:rStyle w:val="CommentReference"/>
        </w:rPr>
        <w:commentReference w:id="35"/>
      </w:r>
      <w:r w:rsidR="00BF53B6">
        <w:t>. The H</w:t>
      </w:r>
      <w:r w:rsidR="009440DD">
        <w:t xml:space="preserve">R in the highest </w:t>
      </w:r>
      <w:r w:rsidR="00E538D7">
        <w:t xml:space="preserve">exposure </w:t>
      </w:r>
      <w:r w:rsidR="009440DD">
        <w:t>category was 1.52</w:t>
      </w:r>
      <w:r w:rsidR="00BF53B6">
        <w:t xml:space="preserve"> (</w:t>
      </w:r>
      <w:r w:rsidR="009440DD">
        <w:t>1.01-2.29</w:t>
      </w:r>
      <w:r w:rsidR="00BF53B6">
        <w:t>) for rectal cancer,</w:t>
      </w:r>
      <w:r w:rsidR="009440DD">
        <w:t xml:space="preserve"> 1.47</w:t>
      </w:r>
      <w:r w:rsidR="00BF53B6">
        <w:t xml:space="preserve"> (</w:t>
      </w:r>
      <w:r w:rsidR="009440DD">
        <w:t>0.90-2.40</w:t>
      </w:r>
      <w:r w:rsidR="00BF53B6">
        <w:t xml:space="preserve">) for esophageal cancer, and </w:t>
      </w:r>
      <w:r w:rsidR="009440DD">
        <w:t>1.16</w:t>
      </w:r>
      <w:r w:rsidR="00BF53B6">
        <w:t xml:space="preserve"> (</w:t>
      </w:r>
      <w:r w:rsidR="009440DD">
        <w:t>1.00-1.35</w:t>
      </w:r>
      <w:r w:rsidR="00BF53B6">
        <w:t>) for prostate cancer. HR</w:t>
      </w:r>
      <w:r w:rsidR="009440DD">
        <w:t>s</w:t>
      </w:r>
      <w:r w:rsidR="00BF53B6">
        <w:t xml:space="preserve"> </w:t>
      </w:r>
      <w:r w:rsidR="00E538D7">
        <w:t>were close</w:t>
      </w:r>
      <w:r w:rsidR="00E12F86">
        <w:t xml:space="preserve"> to</w:t>
      </w:r>
      <w:r w:rsidR="00E538D7">
        <w:t xml:space="preserve"> or below the null for the other cancers</w:t>
      </w:r>
      <w:r w:rsidR="00E12F86">
        <w:t xml:space="preserve"> at any level of exposure</w:t>
      </w:r>
      <w:r w:rsidR="00BF53B6">
        <w:t xml:space="preserve">.  </w:t>
      </w:r>
    </w:p>
    <w:p w14:paraId="4D84C7DC" w14:textId="61A3860B" w:rsidR="00BC6ACC" w:rsidRDefault="00B5355B" w:rsidP="00754102">
      <w:r>
        <w:t xml:space="preserve">Cancer incidence in association with leaving work </w:t>
      </w:r>
    </w:p>
    <w:p w14:paraId="413CF150" w14:textId="743E7571" w:rsidR="00B5355B" w:rsidRDefault="005B1484" w:rsidP="00754102">
      <w:r>
        <w:t xml:space="preserve">Results for the assessment of condition (2) were not entirely consistent across the fourteen incident cancer outcomes examined (figure 4). Based on the main model adjusted for covariates, we found </w:t>
      </w:r>
      <w:r w:rsidR="00CC5372">
        <w:t xml:space="preserve">that the hazard of lung and bronchial </w:t>
      </w:r>
      <w:r w:rsidR="003E7BAB">
        <w:t xml:space="preserve">() </w:t>
      </w:r>
      <w:r w:rsidR="00CC5372">
        <w:t xml:space="preserve">and pancreatic </w:t>
      </w:r>
      <w:r w:rsidR="003E7BAB">
        <w:t xml:space="preserve">() </w:t>
      </w:r>
      <w:r w:rsidR="00CC5372">
        <w:t xml:space="preserve">cancers among those who left work were approximately twofold the hazard of those who were still at work at the time of cancer incidence. The association between leaving work and cancer incidence was </w:t>
      </w:r>
      <w:r>
        <w:t xml:space="preserve">slightly elevated </w:t>
      </w:r>
      <w:r w:rsidR="00CC5372">
        <w:t xml:space="preserve">for rectal cancer </w:t>
      </w:r>
      <w:r>
        <w:t>and non-Hodgkin lymphoma. Cancers with results below the null were kidney and renal pelvic</w:t>
      </w:r>
      <w:r w:rsidR="00CF436C">
        <w:t>, melanoma, stomach,</w:t>
      </w:r>
      <w:r>
        <w:t xml:space="preserve"> and </w:t>
      </w:r>
      <w:r w:rsidR="00CF436C">
        <w:t>leukemia</w:t>
      </w:r>
      <w:r>
        <w:t xml:space="preserve"> and statistical significance below the null was found for </w:t>
      </w:r>
      <w:r w:rsidR="00CF436C">
        <w:t xml:space="preserve">prostate, and bladder cancers. </w:t>
      </w:r>
    </w:p>
    <w:p w14:paraId="3498272B" w14:textId="3A157FF3" w:rsidR="0094341A" w:rsidRDefault="0094341A" w:rsidP="00754102">
      <w:r>
        <w:lastRenderedPageBreak/>
        <w:t xml:space="preserve">Prior exposure in association with probability of leaving work </w:t>
      </w:r>
    </w:p>
    <w:p w14:paraId="65DA5402" w14:textId="5FE435F3" w:rsidR="0094341A" w:rsidRDefault="0094341A" w:rsidP="00754102">
      <w:r>
        <w:t xml:space="preserve">MWF exposure was associated with leaving work in at least one category of MWF exposure. Those in the second quartile of cumulative exposure to oil-based straight and soluble MWFs were at a higher risk for leaving work. In contrast, only those in the highest exposure category of synthetic MWFs were at a higher risk for leaving work. </w:t>
      </w:r>
    </w:p>
    <w:p w14:paraId="774DFDB7" w14:textId="7C6F9A64" w:rsidR="003543F3" w:rsidRDefault="003543F3" w:rsidP="00754102">
      <w:pPr>
        <w:rPr>
          <w:b/>
        </w:rPr>
      </w:pPr>
      <w:r w:rsidRPr="003543F3">
        <w:rPr>
          <w:b/>
        </w:rPr>
        <w:t>Discussion</w:t>
      </w:r>
      <w:r>
        <w:rPr>
          <w:b/>
        </w:rPr>
        <w:t xml:space="preserve"> </w:t>
      </w:r>
    </w:p>
    <w:p w14:paraId="5C9048D8" w14:textId="4812EA80" w:rsidR="00FF2D3F" w:rsidRDefault="00042409" w:rsidP="00754102">
      <w:r>
        <w:t xml:space="preserve">This is the first study to investigate the association </w:t>
      </w:r>
      <w:r w:rsidR="00C967BB">
        <w:t xml:space="preserve">of exposure to MWFs and the incidence of cancer across fourteen cancer sites </w:t>
      </w:r>
      <w:r w:rsidR="00045800">
        <w:t>using</w:t>
      </w:r>
      <w:r w:rsidR="00C967BB">
        <w:t xml:space="preserve"> follow-up extended to the end of 2015</w:t>
      </w:r>
      <w:r w:rsidR="00FF2D3F">
        <w:t xml:space="preserve"> in this large cohort of automobile manufacturing workers</w:t>
      </w:r>
      <w:r w:rsidR="00C967BB">
        <w:t xml:space="preserve">. </w:t>
      </w:r>
      <w:r w:rsidR="00FF2D3F">
        <w:t>We observed</w:t>
      </w:r>
      <w:r w:rsidR="00644588">
        <w:t xml:space="preserve"> </w:t>
      </w:r>
      <w:r w:rsidR="00FF2D3F">
        <w:t xml:space="preserve">strong </w:t>
      </w:r>
      <w:r w:rsidR="00644588">
        <w:t>association</w:t>
      </w:r>
      <w:r w:rsidR="00FF2D3F">
        <w:t>s</w:t>
      </w:r>
      <w:r w:rsidR="00644588">
        <w:t xml:space="preserve"> </w:t>
      </w:r>
      <w:r w:rsidR="008A5655">
        <w:t xml:space="preserve">between all-site cancer incidence and </w:t>
      </w:r>
      <w:r w:rsidR="00045800">
        <w:t xml:space="preserve">the highest category of </w:t>
      </w:r>
      <w:r w:rsidR="008A5655">
        <w:t>straight and soluble MWF exposure</w:t>
      </w:r>
      <w:r w:rsidR="00C211F8">
        <w:t xml:space="preserve">, </w:t>
      </w:r>
      <w:r w:rsidR="00045800">
        <w:t>and</w:t>
      </w:r>
      <w:r w:rsidR="00FF2D3F">
        <w:t xml:space="preserve"> modest</w:t>
      </w:r>
      <w:r w:rsidR="008A5655">
        <w:t xml:space="preserve"> but</w:t>
      </w:r>
      <w:r w:rsidR="00FF2D3F">
        <w:t xml:space="preserve"> non-significant relationship</w:t>
      </w:r>
      <w:r w:rsidR="00045800">
        <w:t>s</w:t>
      </w:r>
      <w:r w:rsidR="00FF2D3F">
        <w:t xml:space="preserve"> </w:t>
      </w:r>
      <w:r w:rsidR="008A5655">
        <w:t>with</w:t>
      </w:r>
      <w:r w:rsidR="00FF2D3F">
        <w:t xml:space="preserve"> </w:t>
      </w:r>
      <w:r w:rsidR="00644588">
        <w:t>water-based synthetic fluids, which contain no oil</w:t>
      </w:r>
      <w:r w:rsidR="00644588" w:rsidRPr="00921459">
        <w:t xml:space="preserve">. </w:t>
      </w:r>
      <w:r w:rsidR="00825E56" w:rsidRPr="00921459">
        <w:t xml:space="preserve">Over </w:t>
      </w:r>
      <w:commentRangeStart w:id="36"/>
      <w:r w:rsidR="00825E56" w:rsidRPr="00921459">
        <w:t>42</w:t>
      </w:r>
      <w:commentRangeEnd w:id="36"/>
      <w:r w:rsidR="00DB3AAF">
        <w:rPr>
          <w:rStyle w:val="CommentReference"/>
        </w:rPr>
        <w:commentReference w:id="36"/>
      </w:r>
      <w:r w:rsidR="00825E56" w:rsidRPr="00921459">
        <w:t xml:space="preserve"> years of follow-up, the incidence of several types of cancers among UAW-G</w:t>
      </w:r>
      <w:r w:rsidR="0004203E" w:rsidRPr="00921459">
        <w:t xml:space="preserve">M autoworkers </w:t>
      </w:r>
      <w:r w:rsidR="00FB3F7D" w:rsidRPr="00921459">
        <w:t>were significantly elevated with at least one MWF</w:t>
      </w:r>
      <w:r w:rsidR="00825E56" w:rsidRPr="00921459">
        <w:t>.</w:t>
      </w:r>
      <w:r w:rsidR="00825E56">
        <w:t xml:space="preserve"> </w:t>
      </w:r>
      <w:r w:rsidR="00FB3F7D">
        <w:t>Risks</w:t>
      </w:r>
      <w:r w:rsidR="003D0DC1">
        <w:t xml:space="preserve"> for </w:t>
      </w:r>
      <w:r w:rsidR="00FB3F7D">
        <w:t xml:space="preserve">stomach, breast, kidney and renal pelvic, </w:t>
      </w:r>
      <w:r w:rsidR="0009711D">
        <w:t xml:space="preserve">and </w:t>
      </w:r>
      <w:r w:rsidR="00FB3F7D">
        <w:t>bladder</w:t>
      </w:r>
      <w:r w:rsidR="0009711D">
        <w:t xml:space="preserve"> </w:t>
      </w:r>
      <w:r w:rsidR="003D0DC1">
        <w:t>cancers</w:t>
      </w:r>
      <w:r w:rsidR="0004203E">
        <w:t xml:space="preserve"> were </w:t>
      </w:r>
      <w:r w:rsidR="00FB3F7D">
        <w:t>mo</w:t>
      </w:r>
      <w:r w:rsidR="00045800">
        <w:t xml:space="preserve">re </w:t>
      </w:r>
      <w:r w:rsidR="003D0DC1">
        <w:t xml:space="preserve">elevated </w:t>
      </w:r>
      <w:r w:rsidR="00EE7E88">
        <w:t xml:space="preserve">with straight MWFs </w:t>
      </w:r>
      <w:r w:rsidR="00FB3F7D">
        <w:t>as compared to</w:t>
      </w:r>
      <w:r w:rsidR="00EE7E88">
        <w:t xml:space="preserve"> soluble or synthetic fluids</w:t>
      </w:r>
      <w:r w:rsidR="008A5655">
        <w:t xml:space="preserve">, suggesting that PAHs may </w:t>
      </w:r>
      <w:r w:rsidR="00F806CA">
        <w:t>influence</w:t>
      </w:r>
      <w:r w:rsidR="008A5655">
        <w:t xml:space="preserve"> the etiology of these cancers similar</w:t>
      </w:r>
      <w:r w:rsidR="00F806CA">
        <w:t>ly</w:t>
      </w:r>
      <w:r w:rsidR="008A5655">
        <w:t xml:space="preserve"> to what has been observed in other PAH-exposed industries</w:t>
      </w:r>
      <w:r w:rsidR="0004203E">
        <w:t>.</w:t>
      </w:r>
      <w:r w:rsidR="00817A09">
        <w:fldChar w:fldCharType="begin">
          <w:fldData xml:space="preserve">PEVuZE5vdGU+PENpdGU+PEF1dGhvcj5QYXJ0YW5lbjwvQXV0aG9yPjxZZWFyPjE5OTQ8L1llYXI+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</w:fldData>
        </w:fldChar>
      </w:r>
      <w:r w:rsidR="00817A09" w:rsidRPr="00FF6C31">
        <w:rPr>
          <w:rPrChange w:id="37" w:author="Kevin Chen" w:date="2021-04-01T19:31:00Z">
            <w:rPr/>
          </w:rPrChange>
        </w:rPr>
        <w:instrText xml:space="preserve"> ADDIN EN.CITE </w:instrText>
      </w:r>
      <w:r w:rsidR="00817A09" w:rsidRPr="00FF6C31">
        <w:rPr>
          <w:rPrChange w:id="38" w:author="Kevin Chen" w:date="2021-04-01T19:31:00Z">
            <w:rPr/>
          </w:rPrChange>
        </w:rPr>
        <w:fldChar w:fldCharType="begin">
          <w:fldData xml:space="preserve">PEVuZE5vdGU+PENpdGU+PEF1dGhvcj5QYXJ0YW5lbjwvQXV0aG9yPjxZZWFyPjE5OTQ8L1llYXI+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</w:fldData>
        </w:fldChar>
      </w:r>
      <w:r w:rsidR="00817A09" w:rsidRPr="00FF6C31">
        <w:rPr>
          <w:rPrChange w:id="39" w:author="Kevin Chen" w:date="2021-04-01T19:31:00Z">
            <w:rPr/>
          </w:rPrChange>
        </w:rPr>
        <w:instrText xml:space="preserve"> ADDIN EN.CITE.DATA </w:instrText>
      </w:r>
      <w:r w:rsidR="00817A09" w:rsidRPr="00FF6C31">
        <w:rPr>
          <w:rPrChange w:id="40" w:author="Kevin Chen" w:date="2021-04-01T19:31:00Z">
            <w:rPr/>
          </w:rPrChange>
        </w:rPr>
      </w:r>
      <w:r w:rsidR="00817A09" w:rsidRPr="00FF6C31">
        <w:rPr>
          <w:rPrChange w:id="41" w:author="Kevin Chen" w:date="2021-04-01T19:31:00Z">
            <w:rPr/>
          </w:rPrChange>
        </w:rPr>
        <w:fldChar w:fldCharType="end"/>
      </w:r>
      <w:r w:rsidR="00817A09" w:rsidRPr="00FF6C31">
        <w:rPr>
          <w:rPrChange w:id="42" w:author="Kevin Chen" w:date="2021-04-01T19:31:00Z">
            <w:rPr/>
          </w:rPrChange>
        </w:rPr>
      </w:r>
      <w:r w:rsidR="00817A09">
        <w:fldChar w:fldCharType="separate"/>
      </w:r>
      <w:r w:rsidR="00817A09" w:rsidRPr="00817A09">
        <w:rPr>
          <w:noProof/>
          <w:vertAlign w:val="superscript"/>
        </w:rPr>
        <w:t>31-34</w:t>
      </w:r>
      <w:r w:rsidR="00817A09">
        <w:fldChar w:fldCharType="end"/>
      </w:r>
      <w:r w:rsidR="003D0DC1">
        <w:t xml:space="preserve"> </w:t>
      </w:r>
      <w:r w:rsidR="00EE7E88">
        <w:t xml:space="preserve">In addition, risk for </w:t>
      </w:r>
      <w:r w:rsidR="00136774">
        <w:t xml:space="preserve">rectal, pancreatic, </w:t>
      </w:r>
      <w:r w:rsidR="00857729">
        <w:t>and prostate cancer</w:t>
      </w:r>
      <w:r w:rsidR="00EE7E88">
        <w:t xml:space="preserve"> </w:t>
      </w:r>
      <w:r w:rsidR="00136774">
        <w:t xml:space="preserve">and non-Hodgkin lymphoma </w:t>
      </w:r>
      <w:r w:rsidR="00EE7E88">
        <w:t>were most elevated with s</w:t>
      </w:r>
      <w:r w:rsidR="00136774">
        <w:t>oluble or s</w:t>
      </w:r>
      <w:r w:rsidR="00EE7E88">
        <w:t>ynthetic MWFs</w:t>
      </w:r>
      <w:r w:rsidR="00A066BE">
        <w:t xml:space="preserve">, indicating </w:t>
      </w:r>
      <w:r w:rsidR="00045800">
        <w:t xml:space="preserve">that </w:t>
      </w:r>
      <w:r w:rsidR="00A066BE">
        <w:t>potential causative agents in soluble and synthetic fluids, such as nit</w:t>
      </w:r>
      <w:r w:rsidR="00F20610">
        <w:t>r</w:t>
      </w:r>
      <w:r w:rsidR="00A066BE">
        <w:t xml:space="preserve">osamines, may play a role in specific cancer etiologies. </w:t>
      </w:r>
    </w:p>
    <w:p w14:paraId="69D49390" w14:textId="239589A1" w:rsidR="006F6CB8" w:rsidRDefault="00752018" w:rsidP="00754102">
      <w:r>
        <w:t xml:space="preserve">Recently, </w:t>
      </w:r>
      <w:r w:rsidR="003C28AD">
        <w:t>Costello and colleagues</w:t>
      </w:r>
      <w:r w:rsidR="006F6CB8">
        <w:t xml:space="preserve"> </w:t>
      </w:r>
      <w:r w:rsidR="003C28AD">
        <w:t>conducted a</w:t>
      </w:r>
      <w:r w:rsidR="00EE09C5">
        <w:t xml:space="preserve"> </w:t>
      </w:r>
      <w:r w:rsidR="003C28AD">
        <w:t>UAW-GM mortality</w:t>
      </w:r>
      <w:r w:rsidR="00EE09C5">
        <w:t xml:space="preserve"> study</w:t>
      </w:r>
      <w:r w:rsidR="00215BE1">
        <w:t xml:space="preserve"> extending follow-up through 2015</w:t>
      </w:r>
      <w:r w:rsidR="003C28AD">
        <w:t>. I</w:t>
      </w:r>
      <w:r w:rsidR="00EE09C5">
        <w:t xml:space="preserve">ncreased stomach cancer mortality </w:t>
      </w:r>
      <w:r w:rsidR="003C28AD">
        <w:t xml:space="preserve">was reported </w:t>
      </w:r>
      <w:r w:rsidR="00BF02C1">
        <w:t>in the highest straight fluid exposure category</w:t>
      </w:r>
      <w:r w:rsidR="00EE09C5">
        <w:t xml:space="preserve"> (</w:t>
      </w:r>
      <w:r w:rsidR="00C752D4">
        <w:t>HR: 1.86; 95% CI: 1.17-2.97) and</w:t>
      </w:r>
      <w:r w:rsidR="00BF02C1">
        <w:t xml:space="preserve"> </w:t>
      </w:r>
      <w:r w:rsidR="00EE09C5">
        <w:t>no trend</w:t>
      </w:r>
      <w:r w:rsidR="00A35BBA">
        <w:t xml:space="preserve"> was observed</w:t>
      </w:r>
      <w:r w:rsidR="00EE09C5">
        <w:t xml:space="preserve"> in exposure-response </w:t>
      </w:r>
      <w:r w:rsidR="00A35BBA">
        <w:t>patterns</w:t>
      </w:r>
      <w:r w:rsidR="00EE09C5">
        <w:t xml:space="preserve"> </w:t>
      </w:r>
      <w:r w:rsidR="00BF02C1">
        <w:t>for</w:t>
      </w:r>
      <w:r w:rsidR="00EE09C5">
        <w:t xml:space="preserve"> stomach cancer and any </w:t>
      </w:r>
      <w:r w:rsidR="00BF02C1">
        <w:t>of the MWF types</w:t>
      </w:r>
      <w:r w:rsidR="00D9636B">
        <w:t>, in contrast to a previous study using incidence which found no evidence of excess risk</w:t>
      </w:r>
      <w:r w:rsidR="00BF02C1">
        <w:t>.</w:t>
      </w:r>
      <w:r w:rsidR="0025495F">
        <w:fldChar w:fldCharType="begin"/>
      </w:r>
      <w:r w:rsidR="0025495F">
        <w:instrText xml:space="preserve"> ADDIN EN.CITE &lt;EndNote&gt;&lt;Cite&gt;&lt;Author&gt;Zeka&lt;/Author&gt;&lt;Year&gt;2004&lt;/Year&gt;&lt;RecNum&gt;13&lt;/RecNum&gt;&lt;DisplayText&gt;&lt;style face="superscript"&gt;20&lt;/style&gt;&lt;/DisplayText&gt;&lt;record&gt;&lt;rec-number&gt;13&lt;/rec-number&gt;&lt;foreign-keys&gt;&lt;key app="EN" db-id="pfstp2aefzxs22e25zsp9sxtsda2995z0ast" timestamp="1617165105"&gt;13&lt;/key&gt;&lt;/foreign-keys&gt;&lt;ref-type name="Journal Article"&gt;17&lt;/ref-type&gt;&lt;contributors&gt;&lt;authors&gt;&lt;author&gt;Zeka, A.&lt;/author&gt;&lt;author&gt;Eisen, E. A.&lt;/author&gt;&lt;author&gt;Kriebel, D.&lt;/author&gt;&lt;author&gt;Gore, R.&lt;/author&gt;&lt;author&gt;Wegman, D. H.&lt;/author&gt;&lt;/authors&gt;&lt;/contributors&gt;&lt;auth-address&gt;Work Environment Department, University of Massachusetts Lowell, Lowell, MA 01854, USA.&lt;/auth-address&gt;&lt;titles&gt;&lt;title&gt;Risk of upper aerodigestive tract cancers in a case-cohort study of autoworkers exposed to metalworking fluids&lt;/title&gt;&lt;secondary-title&gt;Occup Environ Med&lt;/secondary-title&gt;&lt;/titles&gt;&lt;periodical&gt;&lt;full-title&gt;Occup Environ Med&lt;/full-title&gt;&lt;/periodical&gt;&lt;pages&gt;426-31&lt;/pages&gt;&lt;volume&gt;61&lt;/volume&gt;&lt;number&gt;5&lt;/number&gt;&lt;edition&gt;2004/04/20&lt;/edition&gt;&lt;keywords&gt;&lt;keyword&gt;Aged&lt;/keyword&gt;&lt;keyword&gt;Automobiles&lt;/keyword&gt;&lt;keyword&gt;Cohort Studies&lt;/keyword&gt;&lt;keyword&gt;Esophageal Neoplasms/*epidemiology/etiology&lt;/keyword&gt;&lt;keyword&gt;Humans&lt;/keyword&gt;&lt;keyword&gt;Incidence&lt;/keyword&gt;&lt;keyword&gt;Industrial Oils/*adverse effects&lt;/keyword&gt;&lt;keyword&gt;Laryngeal Neoplasms/*epidemiology/etiology&lt;/keyword&gt;&lt;keyword&gt;Male&lt;/keyword&gt;&lt;keyword&gt;Metallurgy&lt;/keyword&gt;&lt;keyword&gt;Middle Aged&lt;/keyword&gt;&lt;keyword&gt;Occupational Diseases/*epidemiology/etiology&lt;/keyword&gt;&lt;keyword&gt;Occupational Exposure/*adverse effects&lt;/keyword&gt;&lt;keyword&gt;Stomach Neoplasms/*epidemiology/etiology&lt;/keyword&gt;&lt;/keywords&gt;&lt;dates&gt;&lt;year&gt;2004&lt;/year&gt;&lt;pub-dates&gt;&lt;date&gt;May&lt;/date&gt;&lt;/pub-dates&gt;&lt;/dates&gt;&lt;isbn&gt;1351-0711 (Print)&amp;#xD;1351-0711&lt;/isbn&gt;&lt;accession-num&gt;15090663&lt;/accession-num&gt;&lt;urls&gt;&lt;/urls&gt;&lt;custom2&gt;PMC1740767&lt;/custom2&gt;&lt;electronic-resource-num&gt;10.1136/oem.2003.010157&lt;/electronic-resource-num&gt;&lt;remote-database-provider&gt;NLM&lt;/remote-database-provider&gt;&lt;language&gt;eng&lt;/language&gt;&lt;/record&gt;&lt;/Cite&gt;&lt;/EndNote&gt;</w:instrText>
      </w:r>
      <w:r w:rsidR="0025495F">
        <w:fldChar w:fldCharType="separate"/>
      </w:r>
      <w:r w:rsidR="0025495F" w:rsidRPr="0025495F">
        <w:rPr>
          <w:noProof/>
          <w:vertAlign w:val="superscript"/>
        </w:rPr>
        <w:t>20</w:t>
      </w:r>
      <w:r w:rsidR="0025495F">
        <w:fldChar w:fldCharType="end"/>
      </w:r>
      <w:r w:rsidR="00BF02C1">
        <w:t xml:space="preserve"> </w:t>
      </w:r>
      <w:r w:rsidR="005E49B2">
        <w:t>S</w:t>
      </w:r>
      <w:r w:rsidR="00EE09C5">
        <w:t xml:space="preserve">everal </w:t>
      </w:r>
      <w:r w:rsidR="005E49B2">
        <w:t xml:space="preserve">other </w:t>
      </w:r>
      <w:r w:rsidR="00EE09C5">
        <w:t xml:space="preserve">mortality studies of </w:t>
      </w:r>
      <w:r w:rsidR="00807E5F">
        <w:t>MWF-</w:t>
      </w:r>
      <w:r w:rsidR="005E49B2">
        <w:t xml:space="preserve">exposed </w:t>
      </w:r>
      <w:r w:rsidR="00EE09C5">
        <w:t xml:space="preserve">working populations have </w:t>
      </w:r>
      <w:r w:rsidR="005E49B2">
        <w:t xml:space="preserve">also </w:t>
      </w:r>
      <w:r w:rsidR="00EE09C5">
        <w:t xml:space="preserve">reported excess risk of stomach cancer </w:t>
      </w:r>
      <w:r w:rsidR="00A86C3D">
        <w:t>among</w:t>
      </w:r>
      <w:r w:rsidR="00EE09C5">
        <w:t xml:space="preserve"> machinists,</w:t>
      </w:r>
      <w:r w:rsidR="00770650">
        <w:fldChar w:fldCharType="begin">
          <w:fldData xml:space="preserve">PEVuZE5vdGU+PENpdGU+PEF1dGhvcj5QYXJrPC9BdXRob3I+PFllYXI+MTk4ODwvWWVhcj48UmVj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</w:fldData>
        </w:fldChar>
      </w:r>
      <w:r w:rsidR="00770650">
        <w:instrText xml:space="preserve"> ADDIN EN.CITE </w:instrText>
      </w:r>
      <w:r w:rsidR="00770650">
        <w:fldChar w:fldCharType="begin">
          <w:fldData xml:space="preserve">PEVuZE5vdGU+PENpdGU+PEF1dGhvcj5QYXJrPC9BdXRob3I+PFllYXI+MTk4ODwvWWVhcj48UmVj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</w:fldData>
        </w:fldChar>
      </w:r>
      <w:r w:rsidR="00770650">
        <w:instrText xml:space="preserve"> ADDIN EN.CITE.DATA </w:instrText>
      </w:r>
      <w:r w:rsidR="00770650">
        <w:fldChar w:fldCharType="end"/>
      </w:r>
      <w:r w:rsidR="00770650">
        <w:fldChar w:fldCharType="separate"/>
      </w:r>
      <w:r w:rsidR="00770650" w:rsidRPr="00770650">
        <w:rPr>
          <w:noProof/>
          <w:vertAlign w:val="superscript"/>
        </w:rPr>
        <w:t>35, 36</w:t>
      </w:r>
      <w:r w:rsidR="00770650">
        <w:fldChar w:fldCharType="end"/>
      </w:r>
      <w:r w:rsidR="00274FE5">
        <w:t xml:space="preserve"> engine manufacturers,</w:t>
      </w:r>
      <w:r w:rsidR="00770650">
        <w:fldChar w:fldCharType="begin">
          <w:fldData xml:space="preserve">PEVuZE5vdGU+PENpdGU+PEF1dGhvcj5EZWx6ZWxsPC9BdXRob3I+PFllYXI+MjAwMzwvWWVhcj48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</w:fldData>
        </w:fldChar>
      </w:r>
      <w:r w:rsidR="00770650">
        <w:instrText xml:space="preserve"> ADDIN EN.CITE </w:instrText>
      </w:r>
      <w:r w:rsidR="00770650">
        <w:fldChar w:fldCharType="begin">
          <w:fldData xml:space="preserve">PEVuZE5vdGU+PENpdGU+PEF1dGhvcj5EZWx6ZWxsPC9BdXRob3I+PFllYXI+MjAwMzwvWWVhcj48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</w:fldData>
        </w:fldChar>
      </w:r>
      <w:r w:rsidR="00770650">
        <w:instrText xml:space="preserve"> ADDIN EN.CITE.DATA </w:instrText>
      </w:r>
      <w:r w:rsidR="00770650">
        <w:fldChar w:fldCharType="end"/>
      </w:r>
      <w:r w:rsidR="00770650">
        <w:fldChar w:fldCharType="separate"/>
      </w:r>
      <w:r w:rsidR="00770650" w:rsidRPr="00770650">
        <w:rPr>
          <w:noProof/>
          <w:vertAlign w:val="superscript"/>
        </w:rPr>
        <w:t>37</w:t>
      </w:r>
      <w:r w:rsidR="00770650">
        <w:fldChar w:fldCharType="end"/>
      </w:r>
      <w:r w:rsidR="00EE09C5">
        <w:t xml:space="preserve"> </w:t>
      </w:r>
      <w:r w:rsidR="00274FE5">
        <w:t xml:space="preserve">and </w:t>
      </w:r>
      <w:r w:rsidR="00EE09C5">
        <w:t>workers exposed to grinding with water-based cutting fluids</w:t>
      </w:r>
      <w:r w:rsidR="00274FE5">
        <w:t>,</w:t>
      </w:r>
      <w:r w:rsidR="00FC67D3">
        <w:fldChar w:fldCharType="begin">
          <w:fldData xml:space="preserve">PEVuZE5vdGU+PENpdGU+PEF1dGhvcj5TaWx2ZXJzdGVpbjwvQXV0aG9yPjxZZWFyPjE5ODg8L1ll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</w:fldData>
        </w:fldChar>
      </w:r>
      <w:r w:rsidR="00FC67D3">
        <w:instrText xml:space="preserve"> ADDIN EN.CITE </w:instrText>
      </w:r>
      <w:r w:rsidR="00FC67D3">
        <w:fldChar w:fldCharType="begin">
          <w:fldData xml:space="preserve">PEVuZE5vdGU+PENpdGU+PEF1dGhvcj5TaWx2ZXJzdGVpbjwvQXV0aG9yPjxZZWFyPjE5ODg8L1ll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</w:fldData>
        </w:fldChar>
      </w:r>
      <w:r w:rsidR="00FC67D3">
        <w:instrText xml:space="preserve"> ADDIN EN.CITE.DATA </w:instrText>
      </w:r>
      <w:r w:rsidR="00FC67D3">
        <w:fldChar w:fldCharType="end"/>
      </w:r>
      <w:r w:rsidR="00FC67D3">
        <w:fldChar w:fldCharType="separate"/>
      </w:r>
      <w:r w:rsidR="00FC67D3" w:rsidRPr="00FC67D3">
        <w:rPr>
          <w:noProof/>
          <w:vertAlign w:val="superscript"/>
        </w:rPr>
        <w:t>38</w:t>
      </w:r>
      <w:r w:rsidR="00FC67D3">
        <w:fldChar w:fldCharType="end"/>
      </w:r>
      <w:r w:rsidR="00A86C3D">
        <w:t xml:space="preserve"> precision grinding,</w:t>
      </w:r>
      <w:r w:rsidR="00FC67D3">
        <w:fldChar w:fldCharType="begin"/>
      </w:r>
      <w:r w:rsidR="00FC67D3">
        <w:instrText xml:space="preserve"> ADDIN EN.CITE &lt;EndNote&gt;&lt;Cite&gt;&lt;Author&gt;Park&lt;/Author&gt;&lt;Year&gt;2001&lt;/Year&gt;&lt;RecNum&gt;40&lt;/RecNum&gt;&lt;DisplayText&gt;&lt;style face="superscript"&gt;39&lt;/style&gt;&lt;/DisplayText&gt;&lt;record&gt;&lt;rec-number&gt;40&lt;/rec-number&gt;&lt;foreign-keys&gt;&lt;key app="EN" db-id="pfstp2aefzxs22e25zsp9sxtsda2995z0ast" timestamp="1617168785"&gt;40&lt;/key&gt;&lt;/foreign-keys&gt;&lt;ref-type name="Journal Article"&gt;17&lt;/ref-type&gt;&lt;contributors&gt;&lt;authors&gt;&lt;author&gt;Park, R. M.&lt;/author&gt;&lt;/authors&gt;&lt;/contributors&gt;&lt;auth-address&gt;Risk Evaluation Branch, Education and Information Division, National Institute for Occupational Safety and Health, 4676 Columbia Parkway, Cincinnati, OH 45226-1998, USA.&lt;/auth-address&gt;&lt;titles&gt;&lt;title&gt;Mortality at an automotive engine foundry and machining complex&lt;/title&gt;&lt;secondary-title&gt;J Occup Environ Med&lt;/secondary-title&gt;&lt;/titles&gt;&lt;periodical&gt;&lt;full-title&gt;J Occup Environ Med&lt;/full-title&gt;&lt;/periodical&gt;&lt;pages&gt;483-93&lt;/pages&gt;&lt;volume&gt;43&lt;/volume&gt;&lt;number&gt;5&lt;/number&gt;&lt;edition&gt;2001/05/31&lt;/edition&gt;&lt;keywords&gt;&lt;keyword&gt;Adult&lt;/keyword&gt;&lt;keyword&gt;African Continental Ancestry Group&lt;/keyword&gt;&lt;keyword&gt;Aged&lt;/keyword&gt;&lt;keyword&gt;Cardiovascular Diseases/*mortality&lt;/keyword&gt;&lt;keyword&gt;Female&lt;/keyword&gt;&lt;keyword&gt;Humans&lt;/keyword&gt;&lt;keyword&gt;*Industry&lt;/keyword&gt;&lt;keyword&gt;Liver Diseases/mortality&lt;/keyword&gt;&lt;keyword&gt;Lung Neoplasms/etiology/*mortality&lt;/keyword&gt;&lt;keyword&gt;Male&lt;/keyword&gt;&lt;keyword&gt;Middle Aged&lt;/keyword&gt;&lt;keyword&gt;Motor Vehicles&lt;/keyword&gt;&lt;keyword&gt;*Occupational Health&lt;/keyword&gt;&lt;keyword&gt;Odds Ratio&lt;/keyword&gt;&lt;keyword&gt;Regression Analysis&lt;/keyword&gt;&lt;keyword&gt;Retrospective Studies&lt;/keyword&gt;&lt;keyword&gt;Stomach Neoplasms/*mortality&lt;/keyword&gt;&lt;keyword&gt;Stroke/*mortality&lt;/keyword&gt;&lt;/keywords&gt;&lt;dates&gt;&lt;year&gt;2001&lt;/year&gt;&lt;pub-dates&gt;&lt;date&gt;May&lt;/date&gt;&lt;/pub-dates&gt;&lt;/dates&gt;&lt;isbn&gt;1076-2752 (Print)&amp;#xD;1076-2752&lt;/isbn&gt;&lt;accession-num&gt;11382184&lt;/accession-num&gt;&lt;urls&gt;&lt;/urls&gt;&lt;electronic-resource-num&gt;10.1097/00043764-200105000-00009&lt;/electronic-resource-num&gt;&lt;remote-database-provider&gt;NLM&lt;/remote-database-provider&gt;&lt;language&gt;eng&lt;/language&gt;&lt;/record&gt;&lt;/Cite&gt;&lt;/EndNote&gt;</w:instrText>
      </w:r>
      <w:r w:rsidR="00FC67D3">
        <w:fldChar w:fldCharType="separate"/>
      </w:r>
      <w:r w:rsidR="00FC67D3" w:rsidRPr="00FC67D3">
        <w:rPr>
          <w:noProof/>
          <w:vertAlign w:val="superscript"/>
        </w:rPr>
        <w:t>39</w:t>
      </w:r>
      <w:r w:rsidR="00FC67D3">
        <w:fldChar w:fldCharType="end"/>
      </w:r>
      <w:r w:rsidR="00EE09C5">
        <w:t xml:space="preserve"> or to oil mists.</w:t>
      </w:r>
      <w:r w:rsidR="00FC67D3">
        <w:fldChar w:fldCharType="begin"/>
      </w:r>
      <w:r w:rsidR="00FC67D3">
        <w:instrText xml:space="preserve"> ADDIN EN.CITE &lt;EndNote&gt;&lt;Cite&gt;&lt;Author&gt;Kazerouni&lt;/Author&gt;&lt;Year&gt;2000&lt;/Year&gt;&lt;RecNum&gt;41&lt;/RecNum&gt;&lt;DisplayText&gt;&lt;style face="superscript"&gt;40&lt;/style&gt;&lt;/DisplayText&gt;&lt;record&gt;&lt;rec-number&gt;41&lt;/rec-number&gt;&lt;foreign-keys&gt;&lt;key app="EN" db-id="pfstp2aefzxs22e25zsp9sxtsda2995z0ast" timestamp="1617168814"&gt;41&lt;/key&gt;&lt;/foreign-keys&gt;&lt;ref-type name="Journal Article"&gt;17&lt;/ref-type&gt;&lt;contributors&gt;&lt;authors&gt;&lt;author&gt;Kazerouni, N.&lt;/author&gt;&lt;author&gt;Thomas, T. L.&lt;/author&gt;&lt;author&gt;Petralia, S. A.&lt;/author&gt;&lt;author&gt;Hayes, R. B.&lt;/author&gt;&lt;/authors&gt;&lt;/contributors&gt;&lt;auth-address&gt;Division of Cancer Epidemiology and Genetics, National Cancer Institute, Rockville, Maryland 20892, USA. kazeroun@mail.nih.gov&lt;/auth-address&gt;&lt;titles&gt;&lt;title&gt;Mortality among workers exposed to cutting oil mist: update of previous reports&lt;/title&gt;&lt;secondary-title&gt;Am J Ind Med&lt;/secondary-title&gt;&lt;/titles&gt;&lt;periodical&gt;&lt;full-title&gt;Am J Ind Med&lt;/full-title&gt;&lt;/periodical&gt;&lt;pages&gt;410-6&lt;/pages&gt;&lt;volume&gt;38&lt;/volume&gt;&lt;number&gt;4&lt;/number&gt;&lt;edition&gt;2000/09/13&lt;/edition&gt;&lt;keywords&gt;&lt;keyword&gt;Asthma/mortality&lt;/keyword&gt;&lt;keyword&gt;*Automobiles&lt;/keyword&gt;&lt;keyword&gt;Cause of Death&lt;/keyword&gt;&lt;keyword&gt;Emphysema/mortality&lt;/keyword&gt;&lt;keyword&gt;Female&lt;/keyword&gt;&lt;keyword&gt;Follow-Up Studies&lt;/keyword&gt;&lt;keyword&gt;Hodgkin Disease/mortality&lt;/keyword&gt;&lt;keyword&gt;Humans&lt;/keyword&gt;&lt;keyword&gt;Liver Neoplasms/mortality&lt;/keyword&gt;&lt;keyword&gt;Lung Neoplasms/mortality&lt;/keyword&gt;&lt;keyword&gt;Male&lt;/keyword&gt;&lt;keyword&gt;Neoplasms/*mortality&lt;/keyword&gt;&lt;keyword&gt;*Occupational Exposure&lt;/keyword&gt;&lt;keyword&gt;*Oils&lt;/keyword&gt;&lt;keyword&gt;Testicular Neoplasms/mortality&lt;/keyword&gt;&lt;/keywords&gt;&lt;dates&gt;&lt;year&gt;2000&lt;/year&gt;&lt;pub-dates&gt;&lt;date&gt;Oct&lt;/date&gt;&lt;/pub-dates&gt;&lt;/dates&gt;&lt;isbn&gt;0271-3586 (Print)&amp;#xD;0271-3586&lt;/isbn&gt;&lt;accession-num&gt;10982981&lt;/accession-num&gt;&lt;urls&gt;&lt;/urls&gt;&lt;electronic-resource-num&gt;10.1002/1097-0274(200010)38:4&amp;lt;410::aid-ajim6&amp;gt;3.0.co;2-5&lt;/electronic-resource-num&gt;&lt;remote-database-provider&gt;NLM&lt;/remote-database-provider&gt;&lt;language&gt;eng&lt;/language&gt;&lt;/record&gt;&lt;/Cite&gt;&lt;/EndNote&gt;</w:instrText>
      </w:r>
      <w:r w:rsidR="00FC67D3">
        <w:fldChar w:fldCharType="separate"/>
      </w:r>
      <w:r w:rsidR="00FC67D3" w:rsidRPr="00FC67D3">
        <w:rPr>
          <w:noProof/>
          <w:vertAlign w:val="superscript"/>
        </w:rPr>
        <w:t>40</w:t>
      </w:r>
      <w:r w:rsidR="00FC67D3">
        <w:fldChar w:fldCharType="end"/>
      </w:r>
      <w:r w:rsidR="00EE09C5">
        <w:t xml:space="preserve"> </w:t>
      </w:r>
      <w:r w:rsidR="00A86C3D">
        <w:t>The present research is c</w:t>
      </w:r>
      <w:r w:rsidR="00BF02C1">
        <w:t>o</w:t>
      </w:r>
      <w:r w:rsidR="00EB4631">
        <w:t xml:space="preserve">nsistent </w:t>
      </w:r>
      <w:r w:rsidR="00A86C3D">
        <w:t xml:space="preserve">with </w:t>
      </w:r>
      <w:r w:rsidR="00EB4631">
        <w:t xml:space="preserve">results </w:t>
      </w:r>
      <w:r w:rsidR="003C28AD">
        <w:t xml:space="preserve">from </w:t>
      </w:r>
      <w:r w:rsidR="00D9636B">
        <w:t>the mortality studies</w:t>
      </w:r>
      <w:r w:rsidR="00EB4631">
        <w:t xml:space="preserve">, </w:t>
      </w:r>
      <w:r w:rsidR="00A86C3D">
        <w:t>as we</w:t>
      </w:r>
      <w:r w:rsidR="00BF02C1">
        <w:t xml:space="preserve"> found n</w:t>
      </w:r>
      <w:r w:rsidR="00EE09C5">
        <w:t>o clear associations between s</w:t>
      </w:r>
      <w:r w:rsidR="00BF02C1">
        <w:t>tomach cancer incidence and MWF</w:t>
      </w:r>
      <w:r w:rsidR="00A86C3D">
        <w:t xml:space="preserve"> exposure</w:t>
      </w:r>
      <w:r w:rsidR="00BF02C1">
        <w:t xml:space="preserve">, </w:t>
      </w:r>
      <w:r w:rsidR="009E5527">
        <w:t>with the exception of</w:t>
      </w:r>
      <w:r w:rsidR="00EE09C5">
        <w:t xml:space="preserve"> the highest straight fluid exposure category</w:t>
      </w:r>
      <w:r w:rsidR="006F6CB8">
        <w:t>,</w:t>
      </w:r>
      <w:r w:rsidR="00BF02C1">
        <w:t xml:space="preserve"> </w:t>
      </w:r>
      <w:r w:rsidR="005F3F2C">
        <w:t xml:space="preserve">wherein </w:t>
      </w:r>
      <w:r w:rsidR="00BF02C1">
        <w:t>the HR rose to 1.54</w:t>
      </w:r>
      <w:r w:rsidR="00EE09C5">
        <w:t xml:space="preserve"> (95% CI: 1.01-2.35). </w:t>
      </w:r>
      <w:r w:rsidR="00AF065F">
        <w:t xml:space="preserve">Similar results can be found for kidney and renal pelvic cancers, in which the HR rose to 1.59 (95% CI: 1.09-2.31) in the highest straight fluid exposure category. </w:t>
      </w:r>
      <w:r w:rsidR="0063334C">
        <w:t>T</w:t>
      </w:r>
      <w:r>
        <w:t>h</w:t>
      </w:r>
      <w:r w:rsidR="00AF065F">
        <w:t>ese</w:t>
      </w:r>
      <w:r>
        <w:t xml:space="preserve"> result</w:t>
      </w:r>
      <w:r w:rsidR="00AF065F">
        <w:t>s may suggest threshold effects, which can be further explored through</w:t>
      </w:r>
      <w:r>
        <w:t xml:space="preserve"> t</w:t>
      </w:r>
      <w:r w:rsidR="0063334C">
        <w:t>argeted exposure-response</w:t>
      </w:r>
      <w:r w:rsidR="00AF065F">
        <w:t xml:space="preserve"> analyses</w:t>
      </w:r>
      <w:r w:rsidR="0063334C">
        <w:t xml:space="preserve">. </w:t>
      </w:r>
      <w:r w:rsidR="006F6CB8">
        <w:t xml:space="preserve"> </w:t>
      </w:r>
    </w:p>
    <w:p w14:paraId="5371B4C6" w14:textId="15558EFE" w:rsidR="00752018" w:rsidRDefault="00752018" w:rsidP="00754102">
      <w:r w:rsidRPr="00752018">
        <w:t>The findings of this study are concordant with several other UAW-GM cohort studies</w:t>
      </w:r>
      <w:r w:rsidR="003655B0">
        <w:t xml:space="preserve"> as</w:t>
      </w:r>
      <w:r w:rsidRPr="00752018">
        <w:t xml:space="preserve"> </w:t>
      </w:r>
      <w:r w:rsidR="003655B0">
        <w:t>m</w:t>
      </w:r>
      <w:r w:rsidRPr="00752018">
        <w:t>oderately elevated associations with straight MWFs have been found for laryngeal,</w:t>
      </w:r>
      <w:r w:rsidR="00283A68">
        <w:fldChar w:fldCharType="begin">
          <w:fldData xml:space="preserve">PEVuZE5vdGU+PENpdGU+PEF1dGhvcj5Gcmllc2VuPC9BdXRob3I+PFllYXI+MjAxMTwvWWVhcj48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</w:fldData>
        </w:fldChar>
      </w:r>
      <w:r w:rsidR="00283A68">
        <w:instrText xml:space="preserve"> ADDIN EN.CITE </w:instrText>
      </w:r>
      <w:r w:rsidR="00283A68">
        <w:fldChar w:fldCharType="begin">
          <w:fldData xml:space="preserve">PEVuZE5vdGU+PENpdGU+PEF1dGhvcj5Gcmllc2VuPC9BdXRob3I+PFllYXI+MjAxMTwvWWVhcj48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</w:fldData>
        </w:fldChar>
      </w:r>
      <w:r w:rsidR="00283A68">
        <w:instrText xml:space="preserve"> ADDIN EN.CITE.DATA </w:instrText>
      </w:r>
      <w:r w:rsidR="00283A68">
        <w:fldChar w:fldCharType="end"/>
      </w:r>
      <w:r w:rsidR="00283A68">
        <w:fldChar w:fldCharType="separate"/>
      </w:r>
      <w:r w:rsidR="00283A68" w:rsidRPr="00283A68">
        <w:rPr>
          <w:noProof/>
          <w:vertAlign w:val="superscript"/>
        </w:rPr>
        <w:t>4</w:t>
      </w:r>
      <w:r w:rsidR="00283A68">
        <w:fldChar w:fldCharType="end"/>
      </w:r>
      <w:r w:rsidRPr="00752018">
        <w:t xml:space="preserve"> bladder,</w:t>
      </w:r>
      <w:r w:rsidR="00283A68">
        <w:fldChar w:fldCharType="begin">
          <w:fldData xml:space="preserve">PEVuZE5vdGU+PENpdGU+PEF1dGhvcj5Gcmllc2VuPC9BdXRob3I+PFllYXI+MjAwOTwvWWVhcj48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</w:fldData>
        </w:fldChar>
      </w:r>
      <w:r w:rsidR="00283A68">
        <w:instrText xml:space="preserve"> ADDIN EN.CITE </w:instrText>
      </w:r>
      <w:r w:rsidR="00283A68">
        <w:fldChar w:fldCharType="begin">
          <w:fldData xml:space="preserve">PEVuZE5vdGU+PENpdGU+PEF1dGhvcj5Gcmllc2VuPC9BdXRob3I+PFllYXI+MjAwOTwvWWVhcj48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</w:fldData>
        </w:fldChar>
      </w:r>
      <w:r w:rsidR="00283A68">
        <w:instrText xml:space="preserve"> ADDIN EN.CITE.DATA </w:instrText>
      </w:r>
      <w:r w:rsidR="00283A68">
        <w:fldChar w:fldCharType="end"/>
      </w:r>
      <w:r w:rsidR="00283A68">
        <w:fldChar w:fldCharType="separate"/>
      </w:r>
      <w:r w:rsidR="00283A68" w:rsidRPr="00283A68">
        <w:rPr>
          <w:noProof/>
          <w:vertAlign w:val="superscript"/>
        </w:rPr>
        <w:t>3</w:t>
      </w:r>
      <w:r w:rsidR="00283A68">
        <w:fldChar w:fldCharType="end"/>
      </w:r>
      <w:r w:rsidRPr="00752018">
        <w:t xml:space="preserve"> melanoma,</w:t>
      </w:r>
      <w:r w:rsidR="00283A68">
        <w:fldChar w:fldCharType="begin"/>
      </w:r>
      <w:r w:rsidR="00283A68">
        <w:instrText xml:space="preserve"> ADDIN EN.CITE &lt;EndNote&gt;&lt;Cite&gt;&lt;Author&gt;Costello&lt;/Author&gt;&lt;Year&gt;2011&lt;/Year&gt;&lt;RecNum&gt;4&lt;/RecNum&gt;&lt;DisplayText&gt;&lt;style face="superscript"&gt;5&lt;/style&gt;&lt;/DisplayText&gt;&lt;record&gt;&lt;rec-number&gt;4&lt;/rec-number&gt;&lt;foreign-keys&gt;&lt;key app="EN" db-id="pfstp2aefzxs22e25zsp9sxtsda2995z0ast" timestamp="1617164647"&gt;4&lt;/key&gt;&lt;/foreign-keys&gt;&lt;ref-type name="Journal Article"&gt;17&lt;/ref-type&gt;&lt;contributors&gt;&lt;authors&gt;&lt;author&gt;Costello, S.&lt;/author&gt;&lt;author&gt;Friesen, M. C.&lt;/author&gt;&lt;author&gt;Christiani, D. C.&lt;/author&gt;&lt;author&gt;Eisen, E. A.&lt;/author&gt;&lt;/authors&gt;&lt;/contributors&gt;&lt;auth-address&gt;Department of Environmental Health Sciences, School of Public Health, University of California, Berkeley, Berkeley, CA 94720, USA.&lt;/auth-address&gt;&lt;titles&gt;&lt;title&gt;Metalworking fluids and malignant melanoma in autoworkers&lt;/title&gt;&lt;secondary-title&gt;Epidemiology&lt;/secondary-title&gt;&lt;/titles&gt;&lt;periodical&gt;&lt;full-title&gt;Epidemiology&lt;/full-title&gt;&lt;/periodical&gt;&lt;pages&gt;90-7&lt;/pages&gt;&lt;volume&gt;22&lt;/volume&gt;&lt;number&gt;1&lt;/number&gt;&lt;edition&gt;2010/10/27&lt;/edition&gt;&lt;keywords&gt;&lt;keyword&gt;*Automobiles&lt;/keyword&gt;&lt;keyword&gt;Cohort Studies&lt;/keyword&gt;&lt;keyword&gt;Confidence Intervals&lt;/keyword&gt;&lt;keyword&gt;Humans&lt;/keyword&gt;&lt;keyword&gt;*Industry&lt;/keyword&gt;&lt;keyword&gt;Male&lt;/keyword&gt;&lt;keyword&gt;Melanoma/*epidemiology&lt;/keyword&gt;&lt;keyword&gt;Metals/*adverse effects&lt;/keyword&gt;&lt;keyword&gt;Michigan/epidemiology&lt;/keyword&gt;&lt;keyword&gt;Middle Aged&lt;/keyword&gt;&lt;keyword&gt;Occupational Exposure/adverse effects/analysis&lt;/keyword&gt;&lt;keyword&gt;Proportional Hazards Models&lt;/keyword&gt;&lt;keyword&gt;Skin Neoplasms/*epidemiology&lt;/keyword&gt;&lt;/keywords&gt;&lt;dates&gt;&lt;year&gt;2011&lt;/year&gt;&lt;pub-dates&gt;&lt;date&gt;Jan&lt;/date&gt;&lt;/pub-dates&gt;&lt;/dates&gt;&lt;isbn&gt;1044-3983&lt;/isbn&gt;&lt;accession-num&gt;20975563&lt;/accession-num&gt;&lt;urls&gt;&lt;/urls&gt;&lt;electronic-resource-num&gt;10.1097/EDE.0b013e3181fce4b8&lt;/electronic-resource-num&gt;&lt;remote-database-provider&gt;NLM&lt;/remote-database-provider&gt;&lt;language&gt;eng&lt;/language&gt;&lt;/record&gt;&lt;/Cite&gt;&lt;/EndNote&gt;</w:instrText>
      </w:r>
      <w:r w:rsidR="00283A68">
        <w:fldChar w:fldCharType="separate"/>
      </w:r>
      <w:r w:rsidR="00283A68" w:rsidRPr="00283A68">
        <w:rPr>
          <w:noProof/>
          <w:vertAlign w:val="superscript"/>
        </w:rPr>
        <w:t>5</w:t>
      </w:r>
      <w:r w:rsidR="00283A68">
        <w:fldChar w:fldCharType="end"/>
      </w:r>
      <w:r w:rsidRPr="00752018">
        <w:t xml:space="preserve"> </w:t>
      </w:r>
      <w:r w:rsidR="008E4AB8">
        <w:t>breast,</w:t>
      </w:r>
      <w:r w:rsidR="00283A68">
        <w:fldChar w:fldCharType="begin">
          <w:fldData xml:space="preserve">PEVuZE5vdGU+PENpdGU+PEF1dGhvcj5HYXJjaWE8L0F1dGhvcj48WWVhcj4yMDE4PC9ZZWFyPjxS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</w:fldData>
        </w:fldChar>
      </w:r>
      <w:r w:rsidR="00283A68">
        <w:instrText xml:space="preserve"> ADDIN EN.CITE </w:instrText>
      </w:r>
      <w:r w:rsidR="00283A68">
        <w:fldChar w:fldCharType="begin">
          <w:fldData xml:space="preserve">PEVuZE5vdGU+PENpdGU+PEF1dGhvcj5HYXJjaWE8L0F1dGhvcj48WWVhcj4yMDE4PC9ZZWFyPjxS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</w:fldData>
        </w:fldChar>
      </w:r>
      <w:r w:rsidR="00283A68">
        <w:instrText xml:space="preserve"> ADDIN EN.CITE.DATA </w:instrText>
      </w:r>
      <w:r w:rsidR="00283A68">
        <w:fldChar w:fldCharType="end"/>
      </w:r>
      <w:r w:rsidR="00283A68">
        <w:fldChar w:fldCharType="separate"/>
      </w:r>
      <w:r w:rsidR="00283A68" w:rsidRPr="00283A68">
        <w:rPr>
          <w:noProof/>
          <w:vertAlign w:val="superscript"/>
        </w:rPr>
        <w:t>22</w:t>
      </w:r>
      <w:r w:rsidR="00283A68">
        <w:fldChar w:fldCharType="end"/>
      </w:r>
      <w:r w:rsidR="008E4AB8">
        <w:t xml:space="preserve"> and rectal</w:t>
      </w:r>
      <w:r w:rsidR="00283A68">
        <w:fldChar w:fldCharType="begin"/>
      </w:r>
      <w:r w:rsidR="00283A68">
        <w:instrText xml:space="preserve"> ADDIN EN.CITE &lt;EndNote&gt;&lt;Cite&gt;&lt;Author&gt;Malloy&lt;/Author&gt;&lt;Year&gt;2007&lt;/Year&gt;&lt;RecNum&gt;6&lt;/RecNum&gt;&lt;DisplayText&gt;&lt;style face="superscript"&gt;7&lt;/style&gt;&lt;/DisplayText&gt;&lt;record&gt;&lt;rec-number&gt;6&lt;/rec-number&gt;&lt;foreign-keys&gt;&lt;key app="EN" db-id="pfstp2aefzxs22e25zsp9sxtsda2995z0ast" timestamp="1617164719"&gt;6&lt;/key&gt;&lt;/foreign-keys&gt;&lt;ref-type name="Journal Article"&gt;17&lt;/ref-type&gt;&lt;contributors&gt;&lt;authors&gt;&lt;author&gt;Malloy, E. J.&lt;/author&gt;&lt;author&gt;Miller, K. L.&lt;/author&gt;&lt;author&gt;Eisen, E. A.&lt;/author&gt;&lt;/authors&gt;&lt;/contributors&gt;&lt;auth-address&gt;Department of Biostatistics, Harvard School of Public Health, Boston, Massachusetts 02115, USA.&lt;/auth-address&gt;&lt;titles&gt;&lt;title&gt;Rectal cancer and exposure to metalworking fluids in the automobile manufacturing industry&lt;/title&gt;&lt;secondary-title&gt;Occup Environ Med&lt;/secondary-title&gt;&lt;/titles&gt;&lt;periodical&gt;&lt;full-title&gt;Occup Environ Med&lt;/full-title&gt;&lt;/periodical&gt;&lt;pages&gt;244-9&lt;/pages&gt;&lt;volume&gt;64&lt;/volume&gt;&lt;number&gt;4&lt;/number&gt;&lt;edition&gt;2006/08/17&lt;/edition&gt;&lt;keywords&gt;&lt;keyword&gt;Adult&lt;/keyword&gt;&lt;keyword&gt;Aged&lt;/keyword&gt;&lt;keyword&gt;Aged, 80 and over&lt;/keyword&gt;&lt;keyword&gt;*Automobiles&lt;/keyword&gt;&lt;keyword&gt;Cohort Studies&lt;/keyword&gt;&lt;keyword&gt;Female&lt;/keyword&gt;&lt;keyword&gt;Humans&lt;/keyword&gt;&lt;keyword&gt;Industrial Oils/*toxicity&lt;/keyword&gt;&lt;keyword&gt;Male&lt;/keyword&gt;&lt;keyword&gt;Metallurgy&lt;/keyword&gt;&lt;keyword&gt;Michigan/epidemiology&lt;/keyword&gt;&lt;keyword&gt;Middle Aged&lt;/keyword&gt;&lt;keyword&gt;Occupational Diseases/*chemically induced&lt;/keyword&gt;&lt;keyword&gt;Occupational Exposure/*adverse effects&lt;/keyword&gt;&lt;keyword&gt;Rectal Neoplasms/*chemically induced&lt;/keyword&gt;&lt;keyword&gt;Regression Analysis&lt;/keyword&gt;&lt;/keywords&gt;&lt;dates&gt;&lt;year&gt;2007&lt;/year&gt;&lt;pub-dates&gt;&lt;date&gt;Apr&lt;/date&gt;&lt;/pub-dates&gt;&lt;/dates&gt;&lt;isbn&gt;1351-0711 (Print)&amp;#xD;1351-0711&lt;/isbn&gt;&lt;accession-num&gt;16912088&lt;/accession-num&gt;&lt;urls&gt;&lt;/urls&gt;&lt;custom2&gt;PMC2078452&lt;/custom2&gt;&lt;electronic-resource-num&gt;10.1136/oem.2006.027300&lt;/electronic-resource-num&gt;&lt;remote-database-provider&gt;NLM&lt;/remote-database-provider&gt;&lt;language&gt;eng&lt;/language&gt;&lt;/record&gt;&lt;/Cite&gt;&lt;/EndNote&gt;</w:instrText>
      </w:r>
      <w:r w:rsidR="00283A68">
        <w:fldChar w:fldCharType="separate"/>
      </w:r>
      <w:r w:rsidR="00283A68" w:rsidRPr="00283A68">
        <w:rPr>
          <w:noProof/>
          <w:vertAlign w:val="superscript"/>
        </w:rPr>
        <w:t>7</w:t>
      </w:r>
      <w:r w:rsidR="00283A68">
        <w:fldChar w:fldCharType="end"/>
      </w:r>
      <w:r w:rsidRPr="00752018">
        <w:t xml:space="preserve"> cancers.</w:t>
      </w:r>
      <w:r w:rsidR="008E4AB8">
        <w:t xml:space="preserve"> For example,</w:t>
      </w:r>
      <w:r w:rsidRPr="00752018">
        <w:t xml:space="preserve"> Eisen and colleagues</w:t>
      </w:r>
      <w:r w:rsidR="00283A68">
        <w:fldChar w:fldCharType="begin"/>
      </w:r>
      <w:r w:rsidR="00283A68">
        <w:instrText xml:space="preserve"> ADDIN EN.CITE &lt;EndNote&gt;&lt;Cite&gt;&lt;Author&gt;Eisen&lt;/Author&gt;&lt;Year&gt;1994&lt;/Year&gt;&lt;RecNum&gt;14&lt;/RecNum&gt;&lt;DisplayText&gt;&lt;style face="superscript"&gt;21&lt;/style&gt;&lt;/DisplayText&gt;&lt;record&gt;&lt;rec-number&gt;14&lt;/rec-number&gt;&lt;foreign-keys&gt;&lt;key app="EN" db-id="pfstp2aefzxs22e25zsp9sxtsda2995z0ast" timestamp="1617165138"&gt;14&lt;/key&gt;&lt;/foreign-keys&gt;&lt;ref-type name="Journal Article"&gt;17&lt;/ref-type&gt;&lt;contributors&gt;&lt;authors&gt;&lt;author&gt;Eisen, E. A.&lt;/author&gt;&lt;author&gt;Tolbert, P. E.&lt;/author&gt;&lt;author&gt;Hallock, M. F.&lt;/author&gt;&lt;author&gt;Monson, R. R.&lt;/author&gt;&lt;author&gt;Smith, T. J.&lt;/author&gt;&lt;author&gt;Woskie, S. R.&lt;/author&gt;&lt;/authors&gt;&lt;/contributors&gt;&lt;auth-address&gt;Department of Work Environment, University of Massachusetts, Lowell 02154.&lt;/auth-address&gt;&lt;titles&gt;&lt;title&gt;Mortality studies of machining fluid exposure in the automobile industry. III: A case-control study of larynx cancer&lt;/title&gt;&lt;secondary-title&gt;Am J Ind Med&lt;/secondary-title&gt;&lt;/titles&gt;&lt;periodical&gt;&lt;full-title&gt;Am J Ind Med&lt;/full-title&gt;&lt;/periodical&gt;&lt;pages&gt;185-202&lt;/pages&gt;&lt;volume&gt;26&lt;/volume&gt;&lt;number&gt;2&lt;/number&gt;&lt;edition&gt;1994/08/01&lt;/edition&gt;&lt;keywords&gt;&lt;keyword&gt;Adult&lt;/keyword&gt;&lt;keyword&gt;*Automobiles&lt;/keyword&gt;&lt;keyword&gt;Case-Control Studies&lt;/keyword&gt;&lt;keyword&gt;Female&lt;/keyword&gt;&lt;keyword&gt;Humans&lt;/keyword&gt;&lt;keyword&gt;Laryngeal Neoplasms/*chemically induced/*mortality&lt;/keyword&gt;&lt;keyword&gt;Male&lt;/keyword&gt;&lt;keyword&gt;Metals/poisoning&lt;/keyword&gt;&lt;keyword&gt;Middle Aged&lt;/keyword&gt;&lt;keyword&gt;Mineral Oil/*poisoning&lt;/keyword&gt;&lt;keyword&gt;Occupational Diseases/*chemically induced/*mortality&lt;/keyword&gt;&lt;keyword&gt;*Occupational Exposure&lt;/keyword&gt;&lt;keyword&gt;Polycyclic Compounds/poisoning&lt;/keyword&gt;&lt;keyword&gt;Sulfur/poisoning&lt;/keyword&gt;&lt;/keywords&gt;&lt;dates&gt;&lt;year&gt;1994&lt;/year&gt;&lt;pub-dates&gt;&lt;date&gt;Aug&lt;/date&gt;&lt;/pub-dates&gt;&lt;/dates&gt;&lt;isbn&gt;0271-3586 (Print)&amp;#xD;0271-3586&lt;/isbn&gt;&lt;accession-num&gt;7977395&lt;/accession-num&gt;&lt;urls&gt;&lt;/urls&gt;&lt;electronic-resource-num&gt;10.1002/ajim.4700260205&lt;/electronic-resource-num&gt;&lt;remote-database-provider&gt;NLM&lt;/remote-database-provider&gt;&lt;language&gt;eng&lt;/language&gt;&lt;/record&gt;&lt;/Cite&gt;&lt;/EndNote&gt;</w:instrText>
      </w:r>
      <w:r w:rsidR="00283A68">
        <w:fldChar w:fldCharType="separate"/>
      </w:r>
      <w:r w:rsidR="00283A68" w:rsidRPr="00283A68">
        <w:rPr>
          <w:noProof/>
          <w:vertAlign w:val="superscript"/>
        </w:rPr>
        <w:t>21</w:t>
      </w:r>
      <w:r w:rsidR="00283A68">
        <w:fldChar w:fldCharType="end"/>
      </w:r>
      <w:r w:rsidRPr="00752018">
        <w:t xml:space="preserve">  found a monotonic exposure-response gradient with laryngeal cancer and straight fluid leading to a twofold increase risk for the highest category of exposure. This conclusion was generally supported by </w:t>
      </w:r>
      <w:proofErr w:type="spellStart"/>
      <w:r w:rsidRPr="00752018">
        <w:t>Zeka</w:t>
      </w:r>
      <w:proofErr w:type="spellEnd"/>
      <w:r w:rsidRPr="00752018">
        <w:t xml:space="preserve"> et al.’s</w:t>
      </w:r>
      <w:r w:rsidR="00283A68">
        <w:fldChar w:fldCharType="begin"/>
      </w:r>
      <w:r w:rsidR="00283A68">
        <w:instrText xml:space="preserve"> ADDIN EN.CITE &lt;EndNote&gt;&lt;Cite&gt;&lt;Author&gt;Zeka&lt;/Author&gt;&lt;Year&gt;2004&lt;/Year&gt;&lt;RecNum&gt;13&lt;/RecNum&gt;&lt;DisplayText&gt;&lt;style face="superscript"&gt;20&lt;/style&gt;&lt;/DisplayText&gt;&lt;record&gt;&lt;rec-number&gt;13&lt;/rec-number&gt;&lt;foreign-keys&gt;&lt;key app="EN" db-id="pfstp2aefzxs22e25zsp9sxtsda2995z0ast" timestamp="1617165105"&gt;13&lt;/key&gt;&lt;/foreign-keys&gt;&lt;ref-type name="Journal Article"&gt;17&lt;/ref-type&gt;&lt;contributors&gt;&lt;authors&gt;&lt;author&gt;Zeka, A.&lt;/author&gt;&lt;author&gt;Eisen, E. A.&lt;/author&gt;&lt;author&gt;Kriebel, D.&lt;/author&gt;&lt;author&gt;Gore, R.&lt;/author&gt;&lt;author&gt;Wegman, D. H.&lt;/author&gt;&lt;/authors&gt;&lt;/contributors&gt;&lt;auth-address&gt;Work Environment Department, University of Massachusetts Lowell, Lowell, MA 01854, USA.&lt;/auth-address&gt;&lt;titles&gt;&lt;title&gt;Risk of upper aerodigestive tract cancers in a case-cohort study of autoworkers exposed to metalworking fluids&lt;/title&gt;&lt;secondary-title&gt;Occup Environ Med&lt;/secondary-title&gt;&lt;/titles&gt;&lt;periodical&gt;&lt;full-title&gt;Occup Environ Med&lt;/full-title&gt;&lt;/periodical&gt;&lt;pages&gt;426-31&lt;/pages&gt;&lt;volume&gt;61&lt;/volume&gt;&lt;number&gt;5&lt;/number&gt;&lt;edition&gt;2004/04/20&lt;/edition&gt;&lt;keywords&gt;&lt;keyword&gt;Aged&lt;/keyword&gt;&lt;keyword&gt;Automobiles&lt;/keyword&gt;&lt;keyword&gt;Cohort Studies&lt;/keyword&gt;&lt;keyword&gt;Esophageal Neoplasms/*epidemiology/etiology&lt;/keyword&gt;&lt;keyword&gt;Humans&lt;/keyword&gt;&lt;keyword&gt;Incidence&lt;/keyword&gt;&lt;keyword&gt;Industrial Oils/*adverse effects&lt;/keyword&gt;&lt;keyword&gt;Laryngeal Neoplasms/*epidemiology/etiology&lt;/keyword&gt;&lt;keyword&gt;Male&lt;/keyword&gt;&lt;keyword&gt;Metallurgy&lt;/keyword&gt;&lt;keyword&gt;Middle Aged&lt;/keyword&gt;&lt;keyword&gt;Occupational Diseases/*epidemiology/etiology&lt;/keyword&gt;&lt;keyword&gt;Occupational Exposure/*adverse effects&lt;/keyword&gt;&lt;keyword&gt;Stomach Neoplasms/*epidemiology/etiology&lt;/keyword&gt;&lt;/keywords&gt;&lt;dates&gt;&lt;year&gt;2004&lt;/year&gt;&lt;pub-dates&gt;&lt;date&gt;May&lt;/date&gt;&lt;/pub-dates&gt;&lt;/dates&gt;&lt;isbn&gt;1351-0711 (Print)&amp;#xD;1351-0711&lt;/isbn&gt;&lt;accession-num&gt;15090663&lt;/accession-num&gt;&lt;urls&gt;&lt;/urls&gt;&lt;custom2&gt;PMC1740767&lt;/custom2&gt;&lt;electronic-resource-num&gt;10.1136/oem.2003.010157&lt;/electronic-resource-num&gt;&lt;remote-database-provider&gt;NLM&lt;/remote-database-provider&gt;&lt;language&gt;eng&lt;/language&gt;&lt;/record&gt;&lt;/Cite&gt;&lt;/EndNote&gt;</w:instrText>
      </w:r>
      <w:r w:rsidR="00283A68">
        <w:fldChar w:fldCharType="separate"/>
      </w:r>
      <w:r w:rsidR="00283A68" w:rsidRPr="00283A68">
        <w:rPr>
          <w:noProof/>
          <w:vertAlign w:val="superscript"/>
        </w:rPr>
        <w:t>20</w:t>
      </w:r>
      <w:r w:rsidR="00283A68">
        <w:fldChar w:fldCharType="end"/>
      </w:r>
      <w:r w:rsidRPr="00752018">
        <w:t xml:space="preserve"> follow-up study of aerodigestive cancers in the UAW-GM cohort. The present work tempers the magnitude of the association; however, an increasing dose-response gradient</w:t>
      </w:r>
      <w:r w:rsidR="00AF065F">
        <w:t xml:space="preserve"> for laryngeal cancer</w:t>
      </w:r>
      <w:r w:rsidRPr="00752018">
        <w:t xml:space="preserve"> continued to be observed, ultimately rising to 1.34 (95% CI: 0.89, 2.02) in the highest straight fluid exposure category</w:t>
      </w:r>
      <w:r w:rsidR="00D7736E">
        <w:t>. Akin to a previous analysis of the UAW-GM cohort,</w:t>
      </w:r>
      <w:r w:rsidR="00283A68">
        <w:fldChar w:fldCharType="begin">
          <w:fldData xml:space="preserve">PEVuZE5vdGU+PENpdGU+PEF1dGhvcj5Gcmllc2VuPC9BdXRob3I+PFllYXI+MjAxMTwvWWVhcj48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</w:fldData>
        </w:fldChar>
      </w:r>
      <w:r w:rsidR="00283A68" w:rsidRPr="00FF6C31">
        <w:rPr>
          <w:rPrChange w:id="43" w:author="Kevin Chen" w:date="2021-04-01T19:33:00Z">
            <w:rPr/>
          </w:rPrChange>
        </w:rPr>
        <w:instrText xml:space="preserve"> ADDIN EN.CITE </w:instrText>
      </w:r>
      <w:r w:rsidR="00283A68" w:rsidRPr="00FF6C31">
        <w:rPr>
          <w:rPrChange w:id="44" w:author="Kevin Chen" w:date="2021-04-01T19:33:00Z">
            <w:rPr/>
          </w:rPrChange>
        </w:rPr>
        <w:fldChar w:fldCharType="begin">
          <w:fldData xml:space="preserve">PEVuZE5vdGU+PENpdGU+PEF1dGhvcj5Gcmllc2VuPC9BdXRob3I+PFllYXI+MjAxMTwvWWVhcj48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</w:fldData>
        </w:fldChar>
      </w:r>
      <w:r w:rsidR="00283A68" w:rsidRPr="00FF6C31">
        <w:rPr>
          <w:rPrChange w:id="45" w:author="Kevin Chen" w:date="2021-04-01T19:33:00Z">
            <w:rPr/>
          </w:rPrChange>
        </w:rPr>
        <w:instrText xml:space="preserve"> ADDIN EN.CITE.DATA </w:instrText>
      </w:r>
      <w:r w:rsidR="00283A68" w:rsidRPr="00FF6C31">
        <w:rPr>
          <w:rPrChange w:id="46" w:author="Kevin Chen" w:date="2021-04-01T19:33:00Z">
            <w:rPr/>
          </w:rPrChange>
        </w:rPr>
      </w:r>
      <w:r w:rsidR="00283A68" w:rsidRPr="00FF6C31">
        <w:rPr>
          <w:rPrChange w:id="47" w:author="Kevin Chen" w:date="2021-04-01T19:33:00Z">
            <w:rPr/>
          </w:rPrChange>
        </w:rPr>
        <w:fldChar w:fldCharType="end"/>
      </w:r>
      <w:r w:rsidR="00283A68" w:rsidRPr="00FF6C31">
        <w:rPr>
          <w:rPrChange w:id="48" w:author="Kevin Chen" w:date="2021-04-01T19:33:00Z">
            <w:rPr/>
          </w:rPrChange>
        </w:rPr>
      </w:r>
      <w:r w:rsidR="00283A68">
        <w:fldChar w:fldCharType="separate"/>
      </w:r>
      <w:r w:rsidR="00283A68" w:rsidRPr="00283A68">
        <w:rPr>
          <w:noProof/>
          <w:vertAlign w:val="superscript"/>
        </w:rPr>
        <w:t>4</w:t>
      </w:r>
      <w:r w:rsidR="00283A68">
        <w:fldChar w:fldCharType="end"/>
      </w:r>
      <w:r w:rsidR="00D7736E">
        <w:t xml:space="preserve"> our research did not find evidence of an association between any MWF type and incident colon cancer; however, we did not control for time-varying confounding affected by prior exposure which has since provided evidence of a causal effect of straight </w:t>
      </w:r>
      <w:r w:rsidR="00D7736E">
        <w:lastRenderedPageBreak/>
        <w:t>MWF exposure on colon cancer.</w:t>
      </w:r>
      <w:r w:rsidR="001470B7">
        <w:fldChar w:fldCharType="begin"/>
      </w:r>
      <w:r w:rsidR="001470B7">
        <w:instrText xml:space="preserve"> ADDIN EN.CITE &lt;EndNote&gt;&lt;Cite&gt;&lt;Author&gt;Izano&lt;/Author&gt;&lt;Year&gt;2019&lt;/Year&gt;&lt;RecNum&gt;16&lt;/RecNum&gt;&lt;DisplayText&gt;&lt;style face="superscript"&gt;14&lt;/style&gt;&lt;/DisplayText&gt;&lt;record&gt;&lt;rec-number&gt;16&lt;/rec-number&gt;&lt;foreign-keys&gt;&lt;key app="EN" db-id="pfstp2aefzxs22e25zsp9sxtsda2995z0ast" timestamp="1617165326"&gt;16&lt;/key&gt;&lt;/foreign-keys&gt;&lt;ref-type name="Journal Article"&gt;17&lt;/ref-type&gt;&lt;contributors&gt;&lt;authors&gt;&lt;author&gt;Izano, M. A.&lt;/author&gt;&lt;author&gt;Sofrygin, O. A.&lt;/author&gt;&lt;author&gt;Picciotto, S.&lt;/author&gt;&lt;author&gt;Bradshaw, P. T.&lt;/author&gt;&lt;author&gt;Eisen, E. A.&lt;/author&gt;&lt;/authors&gt;&lt;/contributors&gt;&lt;auth-address&gt;Division of Research, Kaiser Permanente Northern California, Oakland, California.&amp;#xD;Department of Obstetrics/Gynecology and Reproductive Sciences, University of California, San Francisco, California.&amp;#xD;School of Public Health, University of California, Berkeley, California.&lt;/auth-address&gt;&lt;titles&gt;&lt;title&gt;Metalworking Fluids and Colon Cancer Risk: Longitudinal Targeted Minimum Loss-based Estimation&lt;/title&gt;&lt;secondary-title&gt;Environ Epidemiol&lt;/secondary-title&gt;&lt;/titles&gt;&lt;periodical&gt;&lt;full-title&gt;Environ Epidemiol&lt;/full-title&gt;&lt;/periodical&gt;&lt;pages&gt;e035&lt;/pages&gt;&lt;volume&gt;3&lt;/volume&gt;&lt;number&gt;1&lt;/number&gt;&lt;edition&gt;2019/02/12&lt;/edition&gt;&lt;keywords&gt;&lt;keyword&gt;Colon cancer incidence&lt;/keyword&gt;&lt;keyword&gt;Healthy worker survivor effect&lt;/keyword&gt;&lt;keyword&gt;Metalworking fluids&lt;/keyword&gt;&lt;keyword&gt;Occupational cohorts&lt;/keyword&gt;&lt;keyword&gt;Survival analyses&lt;/keyword&gt;&lt;keyword&gt;Targeted maximum likelihood estimation&lt;/keyword&gt;&lt;keyword&gt;content of this report.Sponsorships or competing interests that may be relevant to&lt;/keyword&gt;&lt;keyword&gt;content are disclosed at the end of the article.&lt;/keyword&gt;&lt;/keywords&gt;&lt;dates&gt;&lt;year&gt;2019&lt;/year&gt;&lt;pub-dates&gt;&lt;date&gt;Feb&lt;/date&gt;&lt;/pub-dates&gt;&lt;/dates&gt;&lt;isbn&gt;2474-7882&lt;/isbn&gt;&lt;accession-num&gt;33778333&lt;/accession-num&gt;&lt;urls&gt;&lt;/urls&gt;&lt;custom2&gt;PMC7952104&lt;/custom2&gt;&lt;electronic-resource-num&gt;10.1097/ee9.0000000000000035&lt;/electronic-resource-num&gt;&lt;remote-database-provider&gt;NLM&lt;/remote-database-provider&gt;&lt;language&gt;eng&lt;/language&gt;&lt;/record&gt;&lt;/Cite&gt;&lt;/EndNote&gt;</w:instrText>
      </w:r>
      <w:r w:rsidR="001470B7">
        <w:fldChar w:fldCharType="separate"/>
      </w:r>
      <w:r w:rsidR="001470B7" w:rsidRPr="001470B7">
        <w:rPr>
          <w:noProof/>
          <w:vertAlign w:val="superscript"/>
        </w:rPr>
        <w:t>14</w:t>
      </w:r>
      <w:r w:rsidR="001470B7">
        <w:fldChar w:fldCharType="end"/>
      </w:r>
      <w:r w:rsidR="00D7736E">
        <w:t xml:space="preserve"> </w:t>
      </w:r>
      <w:r w:rsidR="003F1E9C">
        <w:t>The moderate increases in site-specific cancer incidence among workers exposed to straight MWFs is likely due to PAHs, which are formed when oils are heated during machining processes.</w:t>
      </w:r>
      <w:r w:rsidR="00D7736E">
        <w:t xml:space="preserve"> </w:t>
      </w:r>
      <w:r w:rsidR="008451C5">
        <w:t xml:space="preserve"> </w:t>
      </w:r>
    </w:p>
    <w:p w14:paraId="663C960D" w14:textId="5B636558" w:rsidR="00004912" w:rsidRDefault="00004912" w:rsidP="00754102">
      <w:r>
        <w:t>Synthetic MWFs have been modestly linked with increased risk of several cancers, including esophageal, liver, prostate, and rectal</w:t>
      </w:r>
      <w:r w:rsidR="00571E56">
        <w:t xml:space="preserve"> (refs)</w:t>
      </w:r>
      <w:r>
        <w:t xml:space="preserve">. Results for lung cancer have been inconsistent </w:t>
      </w:r>
      <w:r w:rsidR="009D58B3">
        <w:t xml:space="preserve">with a </w:t>
      </w:r>
      <w:r>
        <w:t>recent analysis suggesting a positive association for synthetic MWF and lung cancer mortality</w:t>
      </w:r>
      <w:r w:rsidR="00571E56">
        <w:t xml:space="preserve"> (refs)</w:t>
      </w:r>
      <w:r>
        <w:t>. Our cancer incidence results largely reflect these previous findings</w:t>
      </w:r>
      <w:r w:rsidR="00780013">
        <w:t>.</w:t>
      </w:r>
      <w:r w:rsidR="00183815">
        <w:t xml:space="preserve"> </w:t>
      </w:r>
      <w:r w:rsidR="00780013">
        <w:t>P</w:t>
      </w:r>
      <w:r w:rsidR="00183815">
        <w:t>ancreatic cancer was elevated in the second and third highest exposure categories,</w:t>
      </w:r>
      <w:r>
        <w:t xml:space="preserve"> a monotonic exposure-response pattern was observed for rectal cancer</w:t>
      </w:r>
      <w:r w:rsidR="00183815">
        <w:t xml:space="preserve"> and non-Hodgkin lymphoma,</w:t>
      </w:r>
      <w:r>
        <w:t xml:space="preserve"> and prostate cancer risk rose to 1.16 (95% CI: 1.00-1.35) with the highest category of synthetic fluid exposure. </w:t>
      </w:r>
      <w:r w:rsidR="00183815">
        <w:t>One possible explanation for</w:t>
      </w:r>
      <w:r>
        <w:t xml:space="preserve"> null results i</w:t>
      </w:r>
      <w:r w:rsidR="00183815">
        <w:t>n other cancers i</w:t>
      </w:r>
      <w:r>
        <w:t>s that synthetic MWF were introduced later; therefore, exposed persons had to have remained employed longer, introducing some survivor bias among the older cases.</w:t>
      </w:r>
      <w:r w:rsidR="00183815">
        <w:t xml:space="preserve"> The cancers which have shown elevated incidences or a positive exposure-response patterns generally exhibit a latency of approximately 5-10 years, giving them time to become clinically detectable between exposure to synthetic fluids and the end of the study period.</w:t>
      </w:r>
      <w:r w:rsidR="003F1E9C">
        <w:t xml:space="preserve"> The presence </w:t>
      </w:r>
      <w:r w:rsidR="00571E56">
        <w:t>of</w:t>
      </w:r>
      <w:r w:rsidR="003F1E9C">
        <w:t xml:space="preserve"> biocides and nitrosamines in soluble and synthetic MWFs could explain the elevated risk of several cancers among workers exposed to these MWFs in our analysis. Understanding the relationship between cancers with elevated incidence</w:t>
      </w:r>
      <w:r w:rsidR="00780013">
        <w:t xml:space="preserve"> </w:t>
      </w:r>
      <w:r w:rsidR="003F1E9C">
        <w:t xml:space="preserve">and synthetic fluids and </w:t>
      </w:r>
      <w:r w:rsidR="00571E56">
        <w:t xml:space="preserve">their </w:t>
      </w:r>
      <w:r w:rsidR="003F1E9C">
        <w:t xml:space="preserve">additives should be a priority to explore further </w:t>
      </w:r>
      <w:r w:rsidR="00571E56">
        <w:t xml:space="preserve">given the </w:t>
      </w:r>
      <w:commentRangeStart w:id="49"/>
      <w:r w:rsidR="00571E56">
        <w:t xml:space="preserve">growing market </w:t>
      </w:r>
      <w:commentRangeEnd w:id="49"/>
      <w:r w:rsidR="00571E56">
        <w:rPr>
          <w:rStyle w:val="CommentReference"/>
        </w:rPr>
        <w:commentReference w:id="49"/>
      </w:r>
      <w:r w:rsidR="00571E56">
        <w:t>for these</w:t>
      </w:r>
      <w:r w:rsidR="003F1E9C">
        <w:t xml:space="preserve"> fluid products.  </w:t>
      </w:r>
      <w:r w:rsidR="00183815">
        <w:t xml:space="preserve"> </w:t>
      </w:r>
    </w:p>
    <w:p w14:paraId="6463109C" w14:textId="16403C4E" w:rsidR="009846FF" w:rsidRDefault="00977082" w:rsidP="00754102">
      <w:r>
        <w:t xml:space="preserve">The secondary aim of this study was to assess the potential for bias due to the HWSE </w:t>
      </w:r>
      <w:r w:rsidR="008969C9">
        <w:t xml:space="preserve">in a longitudinal study of cancer incidence and MWF exposure in order to guide our future analytical approach. </w:t>
      </w:r>
      <w:r w:rsidR="007C4086">
        <w:t>Evidence of a higher risk of cancer for those who left work was approximately twofold for pancreatic (HR: 2.02; 95% CI: 0.94-4.35) and lung and bronchial cancers (HR: 1.91; 95% CI: 1.47-2.48).</w:t>
      </w:r>
      <w:r w:rsidR="00F96395" w:rsidRPr="00F96395">
        <w:t xml:space="preserve"> </w:t>
      </w:r>
      <w:r w:rsidR="00392E6A">
        <w:t>As t</w:t>
      </w:r>
      <w:r w:rsidR="00F96395">
        <w:t>hese cancers</w:t>
      </w:r>
      <w:r w:rsidR="00F96395" w:rsidRPr="00F96395">
        <w:t xml:space="preserve"> are </w:t>
      </w:r>
      <w:r w:rsidR="00392E6A">
        <w:t>often aggressive</w:t>
      </w:r>
      <w:r w:rsidR="00F96395">
        <w:t xml:space="preserve"> with regard to c</w:t>
      </w:r>
      <w:r w:rsidR="00392E6A">
        <w:t xml:space="preserve">ase fatality and survival </w:t>
      </w:r>
      <w:commentRangeStart w:id="50"/>
      <w:r w:rsidR="00392E6A">
        <w:t>time</w:t>
      </w:r>
      <w:commentRangeEnd w:id="50"/>
      <w:r w:rsidR="00F04EF3">
        <w:rPr>
          <w:rStyle w:val="CommentReference"/>
        </w:rPr>
        <w:commentReference w:id="50"/>
      </w:r>
      <w:r w:rsidR="00392E6A">
        <w:t xml:space="preserve">, </w:t>
      </w:r>
      <w:r w:rsidR="00D5671A">
        <w:t>worker’s symptoms</w:t>
      </w:r>
      <w:r w:rsidR="00392E6A">
        <w:t xml:space="preserve"> may cause </w:t>
      </w:r>
      <w:r w:rsidR="00D5671A">
        <w:t>them</w:t>
      </w:r>
      <w:r w:rsidR="00392E6A">
        <w:t xml:space="preserve"> to leave work earlier. </w:t>
      </w:r>
      <w:r w:rsidR="00EE603E">
        <w:t xml:space="preserve">In addition, we found evidence for the third condition required for HWSE among all workers: (3) prior MWF exposure increases probability of leaving work. </w:t>
      </w:r>
      <w:r w:rsidR="002B02DC">
        <w:t>Our</w:t>
      </w:r>
      <w:r w:rsidR="007C4086">
        <w:t xml:space="preserve"> results are consistent with a previous UAW-GM study which found evidence that leaving work was a strong predictor of lung and prostate cancer</w:t>
      </w:r>
      <w:r w:rsidR="002E4274">
        <w:t>, further supporting evidence against claims that the HSWSE is unlikely to impact cancers with late-stage symptoms or poor survival</w:t>
      </w:r>
      <w:r w:rsidR="008037C4">
        <w:t>.</w:t>
      </w:r>
      <w:r w:rsidR="00341283">
        <w:fldChar w:fldCharType="begin"/>
      </w:r>
      <w:r w:rsidR="00341283">
        <w:instrText xml:space="preserve"> ADDIN EN.CITE &lt;EndNote&gt;&lt;Cite&gt;&lt;Author&gt;Choi&lt;/Author&gt;&lt;Year&gt;1992&lt;/Year&gt;&lt;RecNum&gt;42&lt;/RecNum&gt;&lt;DisplayText&gt;&lt;style face="superscript"&gt;41&lt;/style&gt;&lt;/DisplayText&gt;&lt;record&gt;&lt;rec-number&gt;42&lt;/rec-number&gt;&lt;foreign-keys&gt;&lt;key app="EN" db-id="pfstp2aefzxs22e25zsp9sxtsda2995z0ast" timestamp="1617169211"&gt;42&lt;/key&gt;&lt;/foreign-keys&gt;&lt;ref-type name="Journal Article"&gt;17&lt;/ref-type&gt;&lt;contributors&gt;&lt;authors&gt;&lt;author&gt;Choi, B. C.&lt;/author&gt;&lt;/authors&gt;&lt;/contributors&gt;&lt;auth-address&gt;Occupational and Environmental Health Unit, Faculty of Medicine, University of Toronto, Ontario, Canada.&lt;/auth-address&gt;&lt;titles&gt;&lt;title&gt;Definition, sources, magnitude, effect modifiers, and strategies of reduction of the healthy worker effect&lt;/title&gt;&lt;secondary-title&gt;J Occup Med&lt;/secondary-title&gt;&lt;/titles&gt;&lt;periodical&gt;&lt;full-title&gt;J Occup Med&lt;/full-title&gt;&lt;/periodical&gt;&lt;pages&gt;979-88&lt;/pages&gt;&lt;volume&gt;34&lt;/volume&gt;&lt;number&gt;10&lt;/number&gt;&lt;edition&gt;1992/10/01&lt;/edition&gt;&lt;keywords&gt;&lt;keyword&gt;Age Factors&lt;/keyword&gt;&lt;keyword&gt;Bias&lt;/keyword&gt;&lt;keyword&gt;Cause of Death&lt;/keyword&gt;&lt;keyword&gt;Confounding Factors, Epidemiologic&lt;/keyword&gt;&lt;keyword&gt;Diagnosis, Differential&lt;/keyword&gt;&lt;keyword&gt;Effect Modifier, Epidemiologic&lt;/keyword&gt;&lt;keyword&gt;Employment&lt;/keyword&gt;&lt;keyword&gt;*Healthy Worker Effect&lt;/keyword&gt;&lt;keyword&gt;Humans&lt;/keyword&gt;&lt;keyword&gt;Neoplasms/epidemiology&lt;/keyword&gt;&lt;keyword&gt;Occupational Diseases/*epidemiology/mortality&lt;/keyword&gt;&lt;keyword&gt;Occupational Health&lt;/keyword&gt;&lt;keyword&gt;Occupations&lt;/keyword&gt;&lt;keyword&gt;Population&lt;/keyword&gt;&lt;keyword&gt;Research Design&lt;/keyword&gt;&lt;keyword&gt;Risk Factors&lt;/keyword&gt;&lt;keyword&gt;Sex Factors&lt;/keyword&gt;&lt;keyword&gt;Social Class&lt;/keyword&gt;&lt;keyword&gt;Social Conditions&lt;/keyword&gt;&lt;/keywords&gt;&lt;dates&gt;&lt;year&gt;1992&lt;/year&gt;&lt;pub-dates&gt;&lt;date&gt;Oct&lt;/date&gt;&lt;/pub-dates&gt;&lt;/dates&gt;&lt;isbn&gt;0096-1736 (Print)&amp;#xD;0096-1736&lt;/isbn&gt;&lt;accession-num&gt;1403198&lt;/accession-num&gt;&lt;urls&gt;&lt;/urls&gt;&lt;remote-database-provider&gt;NLM&lt;/remote-database-provider&gt;&lt;language&gt;eng&lt;/language&gt;&lt;/record&gt;&lt;/Cite&gt;&lt;/EndNote&gt;</w:instrText>
      </w:r>
      <w:r w:rsidR="00341283">
        <w:fldChar w:fldCharType="separate"/>
      </w:r>
      <w:r w:rsidR="00341283" w:rsidRPr="00341283">
        <w:rPr>
          <w:noProof/>
          <w:vertAlign w:val="superscript"/>
        </w:rPr>
        <w:t>41</w:t>
      </w:r>
      <w:r w:rsidR="00341283">
        <w:fldChar w:fldCharType="end"/>
      </w:r>
      <w:r w:rsidR="008037C4">
        <w:t xml:space="preserve"> </w:t>
      </w:r>
      <w:r w:rsidR="00477D18">
        <w:t>There is no information available providing reasons that subjects in this cohort left work</w:t>
      </w:r>
      <w:r w:rsidR="00F96395">
        <w:t xml:space="preserve">; therefore, we assume </w:t>
      </w:r>
      <w:commentRangeStart w:id="51"/>
      <w:r w:rsidR="00F96395">
        <w:t>employment termination was voluntary and serves as an indicator of underlying health status.</w:t>
      </w:r>
      <w:commentRangeEnd w:id="51"/>
      <w:r w:rsidR="00FF6C31">
        <w:rPr>
          <w:rStyle w:val="CommentReference"/>
        </w:rPr>
        <w:commentReference w:id="51"/>
      </w:r>
      <w:r w:rsidR="00F96395">
        <w:t xml:space="preserve"> </w:t>
      </w:r>
      <w:r w:rsidR="00C401DE">
        <w:t>These results provide evidence that employment status is a time-varying confounder (conditions (1) and (2)) affected by prior exposure (condition (</w:t>
      </w:r>
      <w:commentRangeStart w:id="52"/>
      <w:r w:rsidR="00C401DE">
        <w:t>3</w:t>
      </w:r>
      <w:commentRangeEnd w:id="52"/>
      <w:r w:rsidR="009C3161">
        <w:rPr>
          <w:rStyle w:val="CommentReference"/>
        </w:rPr>
        <w:commentReference w:id="52"/>
      </w:r>
      <w:r w:rsidR="00C401DE">
        <w:t>)).</w:t>
      </w:r>
      <w:r w:rsidR="00341283">
        <w:fldChar w:fldCharType="begin"/>
      </w:r>
      <w:r w:rsidR="00341283">
        <w:instrText xml:space="preserve"> ADDIN EN.CITE &lt;EndNote&gt;&lt;Cite&gt;&lt;Author&gt;Robins&lt;/Author&gt;&lt;Year&gt;1987&lt;/Year&gt;&lt;RecNum&gt;43&lt;/RecNum&gt;&lt;DisplayText&gt;&lt;style face="superscript"&gt;42&lt;/style&gt;&lt;/DisplayText&gt;&lt;record&gt;&lt;rec-number&gt;43&lt;/rec-number&gt;&lt;foreign-keys&gt;&lt;key app="EN" db-id="pfstp2aefzxs22e25zsp9sxtsda2995z0ast" timestamp="1617169244"&gt;43&lt;/key&gt;&lt;/foreign-keys&gt;&lt;ref-type name="Journal Article"&gt;17&lt;/ref-type&gt;&lt;contributors&gt;&lt;authors&gt;&lt;author&gt;Robins, J.&lt;/author&gt;&lt;/authors&gt;&lt;/contributors&gt;&lt;auth-address&gt;Harvard School of Public Health, Occupational Health Program, Boston, MA 02115.&lt;/auth-address&gt;&lt;titles&gt;&lt;title&gt;A graphical approach to the identification and estimation of causal parameters in mortality studies with sustained exposure periods&lt;/title&gt;&lt;secondary-title&gt;J Chronic Dis&lt;/secondary-title&gt;&lt;/titles&gt;&lt;periodical&gt;&lt;full-title&gt;J Chronic Dis&lt;/full-title&gt;&lt;/periodical&gt;&lt;pages&gt;139s-161s&lt;/pages&gt;&lt;volume&gt;40 Suppl 2&lt;/volume&gt;&lt;edition&gt;1987/01/01&lt;/edition&gt;&lt;keywords&gt;&lt;keyword&gt;Epidemiologic Methods&lt;/keyword&gt;&lt;keyword&gt;Humans&lt;/keyword&gt;&lt;keyword&gt;Occupational Diseases/*mortality&lt;/keyword&gt;&lt;keyword&gt;Probability&lt;/keyword&gt;&lt;keyword&gt;Risk Factors&lt;/keyword&gt;&lt;keyword&gt;Statistics as Topic&lt;/keyword&gt;&lt;keyword&gt;Time Factors&lt;/keyword&gt;&lt;/keywords&gt;&lt;dates&gt;&lt;year&gt;1987&lt;/year&gt;&lt;/dates&gt;&lt;isbn&gt;0021-9681 (Print)&amp;#xD;0021-9681&lt;/isbn&gt;&lt;accession-num&gt;3667861&lt;/accession-num&gt;&lt;urls&gt;&lt;/urls&gt;&lt;electronic-resource-num&gt;10.1016/s0021-9681(87)80018-8&lt;/electronic-resource-num&gt;&lt;remote-database-provider&gt;NLM&lt;/remote-database-provider&gt;&lt;language&gt;eng&lt;/language&gt;&lt;/record&gt;&lt;/Cite&gt;&lt;/EndNote&gt;</w:instrText>
      </w:r>
      <w:r w:rsidR="00341283">
        <w:fldChar w:fldCharType="separate"/>
      </w:r>
      <w:r w:rsidR="00341283" w:rsidRPr="00341283">
        <w:rPr>
          <w:noProof/>
          <w:vertAlign w:val="superscript"/>
        </w:rPr>
        <w:t>42</w:t>
      </w:r>
      <w:r w:rsidR="00341283">
        <w:fldChar w:fldCharType="end"/>
      </w:r>
      <w:r w:rsidR="00C401DE">
        <w:t xml:space="preserve"> G-methods</w:t>
      </w:r>
      <w:r w:rsidR="00341283">
        <w:fldChar w:fldCharType="begin">
          <w:fldData xml:space="preserve">PEVuZE5vdGU+PENpdGU+PEF1dGhvcj5OYWltaTwvQXV0aG9yPjxZZWFyPjIwMTM8L1llYXI+PFJl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</w:fldData>
        </w:fldChar>
      </w:r>
      <w:r w:rsidR="00341283">
        <w:instrText xml:space="preserve"> ADDIN EN.CITE </w:instrText>
      </w:r>
      <w:r w:rsidR="00341283">
        <w:fldChar w:fldCharType="begin">
          <w:fldData xml:space="preserve">PEVuZE5vdGU+PENpdGU+PEF1dGhvcj5OYWltaTwvQXV0aG9yPjxZZWFyPjIwMTM8L1llYXI+PFJl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</w:fldData>
        </w:fldChar>
      </w:r>
      <w:r w:rsidR="00341283">
        <w:instrText xml:space="preserve"> ADDIN EN.CITE.DATA </w:instrText>
      </w:r>
      <w:r w:rsidR="00341283">
        <w:fldChar w:fldCharType="end"/>
      </w:r>
      <w:r w:rsidR="00341283">
        <w:fldChar w:fldCharType="separate"/>
      </w:r>
      <w:r w:rsidR="00341283" w:rsidRPr="00341283">
        <w:rPr>
          <w:noProof/>
          <w:vertAlign w:val="superscript"/>
        </w:rPr>
        <w:t>30</w:t>
      </w:r>
      <w:r w:rsidR="00341283">
        <w:fldChar w:fldCharType="end"/>
      </w:r>
      <w:r w:rsidR="00C401DE">
        <w:t xml:space="preserve"> should be used to address the HWSE and avoid bias in exposure-response analyses for </w:t>
      </w:r>
      <w:r w:rsidR="000A64F9">
        <w:t>pancreatic and lung and bronchial cancers</w:t>
      </w:r>
      <w:r w:rsidR="00C401DE">
        <w:t xml:space="preserve">. </w:t>
      </w:r>
    </w:p>
    <w:p w14:paraId="20A5814D" w14:textId="3E560B7E" w:rsidR="00ED211D" w:rsidRPr="00ED211D" w:rsidRDefault="00ED211D" w:rsidP="00ED211D">
      <w:r w:rsidRPr="00ED211D">
        <w:t>The strength of this study lies in the statistical power for relatively rare cancers and the quantitative exposure assessment of MWF by type.</w:t>
      </w:r>
      <w:r w:rsidR="00341283">
        <w:fldChar w:fldCharType="begin">
          <w:fldData xml:space="preserve">PEVuZE5vdGU+PENpdGU+PEF1dGhvcj5NaXJlcjwvQXV0aG9yPjxZZWFyPjIwMDM8L1llYXI+PFJl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</w:fldData>
        </w:fldChar>
      </w:r>
      <w:r w:rsidR="00341283">
        <w:instrText xml:space="preserve"> ADDIN EN.CITE </w:instrText>
      </w:r>
      <w:r w:rsidR="00341283">
        <w:fldChar w:fldCharType="begin">
          <w:fldData xml:space="preserve">PEVuZE5vdGU+PENpdGU+PEF1dGhvcj5NaXJlcjwvQXV0aG9yPjxZZWFyPjIwMDM8L1llYXI+PFJl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</w:fldData>
        </w:fldChar>
      </w:r>
      <w:r w:rsidR="00341283">
        <w:instrText xml:space="preserve"> ADDIN EN.CITE.DATA </w:instrText>
      </w:r>
      <w:r w:rsidR="00341283">
        <w:fldChar w:fldCharType="end"/>
      </w:r>
      <w:r w:rsidR="00341283">
        <w:fldChar w:fldCharType="separate"/>
      </w:r>
      <w:r w:rsidR="00341283" w:rsidRPr="00341283">
        <w:rPr>
          <w:noProof/>
          <w:vertAlign w:val="superscript"/>
        </w:rPr>
        <w:t>43, 44</w:t>
      </w:r>
      <w:r w:rsidR="00341283">
        <w:fldChar w:fldCharType="end"/>
      </w:r>
      <w:r w:rsidRPr="00ED211D">
        <w:t xml:space="preserve"> In addition, </w:t>
      </w:r>
      <w:r>
        <w:t xml:space="preserve">this study boasts of a large sample size, long follow-up, and specifically pinpoints cancers at risk of the HWSE that may need causal inference methods, such as g-methods, to avoid unnecessary underestimation. By follow-up the longitudinal all-cancer mortality study from Costello and colleagues, this research provides the opportunity to examine cancer’s with </w:t>
      </w:r>
      <w:r w:rsidR="003E5462">
        <w:t xml:space="preserve">high </w:t>
      </w:r>
      <w:r>
        <w:t>5-year survival rates that are better served to use incidence as their outcome rather than mortality, su</w:t>
      </w:r>
      <w:r w:rsidR="001E2294">
        <w:t>ch as cancers of the bladder, breast</w:t>
      </w:r>
      <w:r>
        <w:t xml:space="preserve">, </w:t>
      </w:r>
      <w:r w:rsidR="003E5462">
        <w:t>prostate, kidney and renal pelvic, melanoma</w:t>
      </w:r>
      <w:r>
        <w:t xml:space="preserve">, and </w:t>
      </w:r>
      <w:r w:rsidR="003E5462">
        <w:t>non-Hodgkin lymphoma</w:t>
      </w:r>
      <w:commentRangeStart w:id="53"/>
      <w:commentRangeEnd w:id="53"/>
      <w:r w:rsidR="003E5462">
        <w:rPr>
          <w:rStyle w:val="CommentReference"/>
        </w:rPr>
        <w:commentReference w:id="53"/>
      </w:r>
      <w:r>
        <w:t xml:space="preserve">. </w:t>
      </w:r>
    </w:p>
    <w:p w14:paraId="5CE08DF5" w14:textId="77777777" w:rsidR="00ED211D" w:rsidRDefault="0093319B" w:rsidP="0093319B">
      <w:r w:rsidRPr="0093319B">
        <w:lastRenderedPageBreak/>
        <w:t>Our main limitation</w:t>
      </w:r>
      <w:r w:rsidR="004D7097">
        <w:t xml:space="preserve"> in this </w:t>
      </w:r>
      <w:r w:rsidR="00D7736E">
        <w:t>resource</w:t>
      </w:r>
      <w:r w:rsidRPr="0093319B">
        <w:t xml:space="preserve"> is unmeasured potential confounders. Although we controlled for age and race, we did not account for several other risk factors that may affect cancer incidence and MWF exposure, such as socioeconomic status, smoking, and alcohol consumption. However, since the cohort was autoworkers employed at the same 3 plants, we did not expect large differences in socioeconomic status. In addition, prior studies of this cohort found no association between MWF exposure and cirrhosis death, a proxy for alcohol consumption (</w:t>
      </w:r>
      <w:r w:rsidRPr="006A0F27">
        <w:rPr>
          <w:highlight w:val="yellow"/>
        </w:rPr>
        <w:t>ref</w:t>
      </w:r>
      <w:r w:rsidRPr="0093319B">
        <w:t>). Although unmeasured confounding may account for some portion of the results observed, this study contributes to the literature</w:t>
      </w:r>
      <w:r w:rsidR="006A0F27">
        <w:t xml:space="preserve"> as it is the first to present a comprehensive view of cancer incidence in relation to MWF exposure</w:t>
      </w:r>
      <w:r w:rsidRPr="0093319B">
        <w:t xml:space="preserve">. </w:t>
      </w:r>
    </w:p>
    <w:p w14:paraId="62E38E1C" w14:textId="4D181F1F" w:rsidR="0093319B" w:rsidRPr="0093319B" w:rsidRDefault="0093319B" w:rsidP="0093319B">
      <w:r w:rsidRPr="0093319B">
        <w:t>Underreporting of certain cancers to the Michigan state cancer registry is a potential source of outcome misclassification in our cohort population. Previous studies have found that the most commonly underreported cancer types have been melanomas, prostate, and hematologic malignancies, which are cancers often diagnosed and treated outside of the hospital setting</w:t>
      </w:r>
      <w:r w:rsidR="006A0F27">
        <w:t>.</w:t>
      </w:r>
      <w:r w:rsidR="00341283">
        <w:fldChar w:fldCharType="begin">
          <w:fldData xml:space="preserve">PEVuZE5vdGU+PENpdGU+PEF1dGhvcj5DcmFpZzwvQXV0aG9yPjxZZWFyPjIwMTI8L1llYXI+PFJl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</w:fldData>
        </w:fldChar>
      </w:r>
      <w:r w:rsidR="00341283">
        <w:instrText xml:space="preserve"> ADDIN EN.CITE </w:instrText>
      </w:r>
      <w:r w:rsidR="00341283">
        <w:fldChar w:fldCharType="begin">
          <w:fldData xml:space="preserve">PEVuZE5vdGU+PENpdGU+PEF1dGhvcj5DcmFpZzwvQXV0aG9yPjxZZWFyPjIwMTI8L1llYXI+PFJl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</w:fldData>
        </w:fldChar>
      </w:r>
      <w:r w:rsidR="00341283">
        <w:instrText xml:space="preserve"> ADDIN EN.CITE.DATA </w:instrText>
      </w:r>
      <w:r w:rsidR="00341283">
        <w:fldChar w:fldCharType="end"/>
      </w:r>
      <w:r w:rsidR="00341283">
        <w:fldChar w:fldCharType="separate"/>
      </w:r>
      <w:r w:rsidR="00341283" w:rsidRPr="00341283">
        <w:rPr>
          <w:noProof/>
          <w:vertAlign w:val="superscript"/>
        </w:rPr>
        <w:t>45, 46</w:t>
      </w:r>
      <w:r w:rsidR="00341283">
        <w:fldChar w:fldCharType="end"/>
      </w:r>
      <w:r w:rsidR="006A0F27">
        <w:t xml:space="preserve"> </w:t>
      </w:r>
      <w:commentRangeStart w:id="54"/>
      <w:r w:rsidR="006A0F27" w:rsidRPr="006A0F27">
        <w:rPr>
          <w:highlight w:val="yellow"/>
        </w:rPr>
        <w:t>Not sure what to say about counteracting this potential issue.</w:t>
      </w:r>
      <w:commentRangeEnd w:id="54"/>
      <w:r w:rsidR="00FF6C31">
        <w:rPr>
          <w:rStyle w:val="CommentReference"/>
        </w:rPr>
        <w:commentReference w:id="54"/>
      </w:r>
      <w:r w:rsidR="00ED211D">
        <w:t xml:space="preserve"> Due to the quantitative exposure assessment of MWF being based on a job-exposure matrix, there will be some non-differential misclassification of exposure</w:t>
      </w:r>
      <w:r w:rsidR="00D00FDB">
        <w:t xml:space="preserve"> as well</w:t>
      </w:r>
      <w:r w:rsidR="00ED211D">
        <w:t>; however, this would likely attenuate our results. In addition, our results may be at risk of the HWSE because workers who are least susceptible to occupational exposures’ adverse effects may stay at work the longest and accrue the most exposure. Our use of 21-year lag may diminish this issue, but not account for self-selection out of the workforce that occurred 21 years prior to cancer incidence. The lag may also lead to attenuation of our results, especially for cancers with shorter latency</w:t>
      </w:r>
      <w:r w:rsidR="00D00FDB">
        <w:t>, and our pathway analysis identifies which cancers are most susceptible to the bias</w:t>
      </w:r>
      <w:r w:rsidR="00ED211D">
        <w:t xml:space="preserve">. </w:t>
      </w:r>
    </w:p>
    <w:p w14:paraId="32F1627A" w14:textId="77777777" w:rsidR="005F4F7F" w:rsidRDefault="00ED211D" w:rsidP="000A64F9">
      <w:r>
        <w:t>We report elevations in</w:t>
      </w:r>
      <w:r w:rsidR="003A611E">
        <w:t xml:space="preserve"> several the incidences of several cancers, including </w:t>
      </w:r>
      <w:r w:rsidR="004F099F">
        <w:t>rectal, stomach, kidney and renal pelvic, breast, and non-Hodgkin lymphoma,</w:t>
      </w:r>
      <w:r>
        <w:t xml:space="preserve"> from long-term occupational exposure to MWF. </w:t>
      </w:r>
      <w:r w:rsidR="003A611E">
        <w:t xml:space="preserve">Our analysis is the first to provide a broad overview of cancer incidence in the UAW-GM cohort, and supports evidence of the relationships between site-specific cancers and MWFs found in previous work. Furthermore, our pathway analysis offers knowledge of specific cancers where attenuation by the HWSE should be excluded. </w:t>
      </w:r>
    </w:p>
    <w:p w14:paraId="684E170E" w14:textId="77777777" w:rsidR="005F4F7F" w:rsidRDefault="005F4F7F" w:rsidP="000A64F9"/>
    <w:p w14:paraId="44AF45E8" w14:textId="77777777" w:rsidR="00341283" w:rsidRPr="00341283" w:rsidRDefault="005F4F7F" w:rsidP="00341283">
      <w:pPr>
        <w:pStyle w:val="EndNoteBibliography"/>
        <w:spacing w:after="0"/>
        <w:rPr>
          <w:noProof/>
        </w:rPr>
      </w:pPr>
      <w:r>
        <w:fldChar w:fldCharType="begin"/>
      </w:r>
      <w:r>
        <w:instrText xml:space="preserve"> ADDIN EN.REFLIST </w:instrText>
      </w:r>
      <w:r>
        <w:fldChar w:fldCharType="separate"/>
      </w:r>
      <w:r w:rsidR="00341283" w:rsidRPr="00341283">
        <w:rPr>
          <w:noProof/>
        </w:rPr>
        <w:t>1.</w:t>
      </w:r>
      <w:r w:rsidR="00341283" w:rsidRPr="00341283">
        <w:rPr>
          <w:noProof/>
        </w:rPr>
        <w:tab/>
        <w:t>Cherrie JW, Semple S. Dermal exposure to metalworking fluids and medium-chain chlorinated paraffin (MCCP). Ann Occup Hyg. 2010;54(2):228-35.</w:t>
      </w:r>
    </w:p>
    <w:p w14:paraId="70AB6F2F" w14:textId="77777777" w:rsidR="00341283" w:rsidRPr="00341283" w:rsidRDefault="00341283" w:rsidP="00341283">
      <w:pPr>
        <w:pStyle w:val="EndNoteBibliography"/>
        <w:spacing w:after="0"/>
        <w:rPr>
          <w:noProof/>
        </w:rPr>
      </w:pPr>
      <w:r w:rsidRPr="00341283">
        <w:rPr>
          <w:noProof/>
        </w:rPr>
        <w:t>2.</w:t>
      </w:r>
      <w:r w:rsidRPr="00341283">
        <w:rPr>
          <w:noProof/>
        </w:rPr>
        <w:tab/>
        <w:t>Steenland K, Burnett C, Lalich N, Ward E, Hurrell J. Dying for work: The magnitude of US mortality from selected causes of death associated with occupation. Am J Ind Med. 2003;43(5):461-82.</w:t>
      </w:r>
    </w:p>
    <w:p w14:paraId="6AC6583A" w14:textId="77777777" w:rsidR="00341283" w:rsidRPr="00341283" w:rsidRDefault="00341283" w:rsidP="00341283">
      <w:pPr>
        <w:pStyle w:val="EndNoteBibliography"/>
        <w:spacing w:after="0"/>
        <w:rPr>
          <w:noProof/>
        </w:rPr>
      </w:pPr>
      <w:r w:rsidRPr="00341283">
        <w:rPr>
          <w:noProof/>
        </w:rPr>
        <w:t>3.</w:t>
      </w:r>
      <w:r w:rsidRPr="00341283">
        <w:rPr>
          <w:noProof/>
        </w:rPr>
        <w:tab/>
        <w:t>Friesen MC, Costello S, Eisen EA. Quantitative exposure to metalworking fluids and bladder cancer incidence in a cohort of autoworkers. Am J Epidemiol. 2009;169(12):1471-8.</w:t>
      </w:r>
    </w:p>
    <w:p w14:paraId="143173F0" w14:textId="77777777" w:rsidR="00341283" w:rsidRPr="00341283" w:rsidRDefault="00341283" w:rsidP="00341283">
      <w:pPr>
        <w:pStyle w:val="EndNoteBibliography"/>
        <w:spacing w:after="0"/>
        <w:rPr>
          <w:noProof/>
        </w:rPr>
      </w:pPr>
      <w:r w:rsidRPr="00341283">
        <w:rPr>
          <w:noProof/>
        </w:rPr>
        <w:t>4.</w:t>
      </w:r>
      <w:r w:rsidRPr="00341283">
        <w:rPr>
          <w:noProof/>
        </w:rPr>
        <w:tab/>
        <w:t>Friesen MC, Costello S, Thurston SW, Eisen EA. Distinguishing the common components of oil- and water-based metalworking fluids for assessment of cancer incidence risk in autoworkers. Am J Ind Med. 2011;54(6):450-60.</w:t>
      </w:r>
    </w:p>
    <w:p w14:paraId="54072DD9" w14:textId="77777777" w:rsidR="00341283" w:rsidRPr="00341283" w:rsidRDefault="00341283" w:rsidP="00341283">
      <w:pPr>
        <w:pStyle w:val="EndNoteBibliography"/>
        <w:spacing w:after="0"/>
        <w:rPr>
          <w:noProof/>
        </w:rPr>
      </w:pPr>
      <w:r w:rsidRPr="00341283">
        <w:rPr>
          <w:noProof/>
        </w:rPr>
        <w:t>5.</w:t>
      </w:r>
      <w:r w:rsidRPr="00341283">
        <w:rPr>
          <w:noProof/>
        </w:rPr>
        <w:tab/>
        <w:t>Costello S, Friesen MC, Christiani DC, Eisen EA. Metalworking fluids and malignant melanoma in autoworkers. Epidemiology. 2011;22(1):90-7.</w:t>
      </w:r>
    </w:p>
    <w:p w14:paraId="5692AC4C" w14:textId="77777777" w:rsidR="00341283" w:rsidRPr="00341283" w:rsidRDefault="00341283" w:rsidP="00341283">
      <w:pPr>
        <w:pStyle w:val="EndNoteBibliography"/>
        <w:spacing w:after="0"/>
        <w:rPr>
          <w:noProof/>
        </w:rPr>
      </w:pPr>
      <w:r w:rsidRPr="00341283">
        <w:rPr>
          <w:noProof/>
        </w:rPr>
        <w:t>6.</w:t>
      </w:r>
      <w:r w:rsidRPr="00341283">
        <w:rPr>
          <w:noProof/>
        </w:rPr>
        <w:tab/>
        <w:t>Zhao Y, Krishnadasan A, Kennedy N, Morgenstern H, Ritz B. Estimated effects of solvents and mineral oils on cancer incidence and mortality in a cohort of aerospace workers. Am J Ind Med. 2005;48(4):249-58.</w:t>
      </w:r>
    </w:p>
    <w:p w14:paraId="21BAA6FA" w14:textId="77777777" w:rsidR="00341283" w:rsidRPr="00341283" w:rsidRDefault="00341283" w:rsidP="00341283">
      <w:pPr>
        <w:pStyle w:val="EndNoteBibliography"/>
        <w:spacing w:after="0"/>
        <w:rPr>
          <w:noProof/>
        </w:rPr>
      </w:pPr>
      <w:r w:rsidRPr="00341283">
        <w:rPr>
          <w:noProof/>
        </w:rPr>
        <w:t>7.</w:t>
      </w:r>
      <w:r w:rsidRPr="00341283">
        <w:rPr>
          <w:noProof/>
        </w:rPr>
        <w:tab/>
        <w:t>Malloy EJ, Miller KL, Eisen EA. Rectal cancer and exposure to metalworking fluids in the automobile manufacturing industry. Occup Environ Med. 2007;64(4):244-9.</w:t>
      </w:r>
    </w:p>
    <w:p w14:paraId="0BD388AC" w14:textId="77777777" w:rsidR="00341283" w:rsidRPr="00341283" w:rsidRDefault="00341283" w:rsidP="00341283">
      <w:pPr>
        <w:pStyle w:val="EndNoteBibliography"/>
        <w:spacing w:after="0"/>
        <w:rPr>
          <w:noProof/>
        </w:rPr>
      </w:pPr>
      <w:r w:rsidRPr="00341283">
        <w:rPr>
          <w:noProof/>
        </w:rPr>
        <w:lastRenderedPageBreak/>
        <w:t>8.</w:t>
      </w:r>
      <w:r w:rsidRPr="00341283">
        <w:rPr>
          <w:noProof/>
        </w:rPr>
        <w:tab/>
        <w:t>Agalliu I, Eisen EA, Kriebel D, Quinn MM, Wegman DH. A biological approach to characterizing exposure to metalworking fluids and risk of prostate cancer (United States). Cancer Causes Control. 2005;16(4):323-31.</w:t>
      </w:r>
    </w:p>
    <w:p w14:paraId="6E9D3C87" w14:textId="77777777" w:rsidR="00341283" w:rsidRPr="00341283" w:rsidRDefault="00341283" w:rsidP="00341283">
      <w:pPr>
        <w:pStyle w:val="EndNoteBibliography"/>
        <w:spacing w:after="0"/>
        <w:rPr>
          <w:noProof/>
        </w:rPr>
      </w:pPr>
      <w:r w:rsidRPr="00341283">
        <w:rPr>
          <w:noProof/>
        </w:rPr>
        <w:t>9.</w:t>
      </w:r>
      <w:r w:rsidRPr="00341283">
        <w:rPr>
          <w:noProof/>
        </w:rPr>
        <w:tab/>
        <w:t>Agalliu I, Kriebel D, Quinn MM, Wegman DH, Eisen EA. Prostate cancer incidence in relation to time windows of exposure to metalworking fluids in the auto industry. Epidemiology. 2005;16(5):664-71.</w:t>
      </w:r>
    </w:p>
    <w:p w14:paraId="246258CB" w14:textId="77777777" w:rsidR="00341283" w:rsidRPr="00341283" w:rsidRDefault="00341283" w:rsidP="00341283">
      <w:pPr>
        <w:pStyle w:val="EndNoteBibliography"/>
        <w:spacing w:after="0"/>
        <w:rPr>
          <w:noProof/>
        </w:rPr>
      </w:pPr>
      <w:r w:rsidRPr="00341283">
        <w:rPr>
          <w:noProof/>
        </w:rPr>
        <w:t>10.</w:t>
      </w:r>
      <w:r w:rsidRPr="00341283">
        <w:rPr>
          <w:noProof/>
        </w:rPr>
        <w:tab/>
        <w:t>Thompson D, Kriebel D, Quinn MM, Wegman DH, Eisen EA. Occupational exposure to metalworking fluids and risk of breast cancer among female autoworkers. Am J Ind Med. 2005;47(2):153-60.</w:t>
      </w:r>
    </w:p>
    <w:p w14:paraId="30FD82DA" w14:textId="77777777" w:rsidR="00341283" w:rsidRPr="00341283" w:rsidRDefault="00341283" w:rsidP="00341283">
      <w:pPr>
        <w:pStyle w:val="EndNoteBibliography"/>
        <w:spacing w:after="0"/>
        <w:rPr>
          <w:noProof/>
        </w:rPr>
      </w:pPr>
      <w:r w:rsidRPr="00341283">
        <w:rPr>
          <w:noProof/>
        </w:rPr>
        <w:t>11.</w:t>
      </w:r>
      <w:r w:rsidRPr="00341283">
        <w:rPr>
          <w:noProof/>
        </w:rPr>
        <w:tab/>
        <w:t>Colin R, Grzebyk M, Wild P, Hédelin G, Bourgkard È. Bladder cancer and occupational exposure to metalworking fluid mist: a counter-matched case-control study in French steel-producing factories. Occup Environ Med. 2018;75(5):328-36.</w:t>
      </w:r>
    </w:p>
    <w:p w14:paraId="56585C1C" w14:textId="77777777" w:rsidR="00341283" w:rsidRPr="00341283" w:rsidRDefault="00341283" w:rsidP="00341283">
      <w:pPr>
        <w:pStyle w:val="EndNoteBibliography"/>
        <w:spacing w:after="0"/>
        <w:rPr>
          <w:noProof/>
        </w:rPr>
      </w:pPr>
      <w:r w:rsidRPr="00341283">
        <w:rPr>
          <w:noProof/>
        </w:rPr>
        <w:t>12.</w:t>
      </w:r>
      <w:r w:rsidRPr="00341283">
        <w:rPr>
          <w:noProof/>
        </w:rPr>
        <w:tab/>
        <w:t>Park RM. Risk assessment for metalworking fluids and cancer outcomes. Am J Ind Med. 2018;61(3):198-203.</w:t>
      </w:r>
    </w:p>
    <w:p w14:paraId="42818D50" w14:textId="77777777" w:rsidR="00341283" w:rsidRPr="00341283" w:rsidRDefault="00341283" w:rsidP="00341283">
      <w:pPr>
        <w:pStyle w:val="EndNoteBibliography"/>
        <w:spacing w:after="0"/>
        <w:rPr>
          <w:noProof/>
        </w:rPr>
      </w:pPr>
      <w:r w:rsidRPr="00341283">
        <w:rPr>
          <w:noProof/>
        </w:rPr>
        <w:t>13.</w:t>
      </w:r>
      <w:r w:rsidRPr="00341283">
        <w:rPr>
          <w:noProof/>
        </w:rPr>
        <w:tab/>
        <w:t>Catchpole WM, Macmillan E, Powell H. Specifications for cutting oils with special reference to carcinogenicity. Ann Occup Hyg. 1971;14(2):171-9.</w:t>
      </w:r>
    </w:p>
    <w:p w14:paraId="350308FC" w14:textId="77777777" w:rsidR="00341283" w:rsidRPr="00341283" w:rsidRDefault="00341283" w:rsidP="00341283">
      <w:pPr>
        <w:pStyle w:val="EndNoteBibliography"/>
        <w:spacing w:after="0"/>
        <w:rPr>
          <w:noProof/>
        </w:rPr>
      </w:pPr>
      <w:r w:rsidRPr="00341283">
        <w:rPr>
          <w:noProof/>
        </w:rPr>
        <w:t>14.</w:t>
      </w:r>
      <w:r w:rsidRPr="00341283">
        <w:rPr>
          <w:noProof/>
        </w:rPr>
        <w:tab/>
        <w:t>Izano MA, Sofrygin OA, Picciotto S, Bradshaw PT, Eisen EA. Metalworking Fluids and Colon Cancer Risk: Longitudinal Targeted Minimum Loss-based Estimation. Environ Epidemiol. 2019;3(1):e035.</w:t>
      </w:r>
    </w:p>
    <w:p w14:paraId="6254CE59" w14:textId="77777777" w:rsidR="00341283" w:rsidRPr="00341283" w:rsidRDefault="00341283" w:rsidP="00341283">
      <w:pPr>
        <w:pStyle w:val="EndNoteBibliography"/>
        <w:spacing w:after="0"/>
        <w:rPr>
          <w:noProof/>
        </w:rPr>
      </w:pPr>
      <w:r w:rsidRPr="00341283">
        <w:rPr>
          <w:noProof/>
        </w:rPr>
        <w:t>15.</w:t>
      </w:r>
      <w:r w:rsidRPr="00341283">
        <w:rPr>
          <w:noProof/>
        </w:rPr>
        <w:tab/>
        <w:t>NTP Toxicology and Carcinogenesis Studies of Diethanolamine (CAS No. 111-42-2) in F344/N Rats and B6C3F1 Mice (Dermal Studies). Natl Toxicol Program Tech Rep Ser. 1999;478:1-212.</w:t>
      </w:r>
    </w:p>
    <w:p w14:paraId="655C8321" w14:textId="77777777" w:rsidR="00341283" w:rsidRPr="00341283" w:rsidRDefault="00341283" w:rsidP="00341283">
      <w:pPr>
        <w:pStyle w:val="EndNoteBibliography"/>
        <w:spacing w:after="0"/>
        <w:rPr>
          <w:noProof/>
        </w:rPr>
      </w:pPr>
      <w:r w:rsidRPr="00341283">
        <w:rPr>
          <w:noProof/>
        </w:rPr>
        <w:t>16.</w:t>
      </w:r>
      <w:r w:rsidRPr="00341283">
        <w:rPr>
          <w:noProof/>
        </w:rPr>
        <w:tab/>
        <w:t>NTP Toxicology and Carcinogenesis Studies of Triethanolamine (CAS No. 102-71-6) in F344 Rats and B6C3F1 Mice (Dermal Studies). Natl Toxicol Program Tech Rep Ser. 1999;449:1-298.</w:t>
      </w:r>
    </w:p>
    <w:p w14:paraId="450FECCC" w14:textId="77777777" w:rsidR="00341283" w:rsidRPr="00341283" w:rsidRDefault="00341283" w:rsidP="00341283">
      <w:pPr>
        <w:pStyle w:val="EndNoteBibliography"/>
        <w:spacing w:after="0"/>
        <w:rPr>
          <w:noProof/>
        </w:rPr>
      </w:pPr>
      <w:r w:rsidRPr="00341283">
        <w:rPr>
          <w:noProof/>
        </w:rPr>
        <w:t>17.</w:t>
      </w:r>
      <w:r w:rsidRPr="00341283">
        <w:rPr>
          <w:noProof/>
        </w:rPr>
        <w:tab/>
        <w:t>NTP toxicology and carcinogenesis studies of triethanolamine (Cas No. 102-71-6) in B6C3F1 mice (dermal studies). Natl Toxicol Program Tech Rep Ser. 2004(518):5-163.</w:t>
      </w:r>
    </w:p>
    <w:p w14:paraId="7D38E88E" w14:textId="77777777" w:rsidR="00341283" w:rsidRPr="00341283" w:rsidRDefault="00341283" w:rsidP="00341283">
      <w:pPr>
        <w:pStyle w:val="EndNoteBibliography"/>
        <w:spacing w:after="0"/>
        <w:rPr>
          <w:noProof/>
        </w:rPr>
      </w:pPr>
      <w:r w:rsidRPr="00341283">
        <w:rPr>
          <w:noProof/>
        </w:rPr>
        <w:t>18.</w:t>
      </w:r>
      <w:r w:rsidRPr="00341283">
        <w:rPr>
          <w:noProof/>
        </w:rPr>
        <w:tab/>
        <w:t>Diethanolamine. IARC Monogr Eval Carcinog Risks Hum. 2000;77:349-79.</w:t>
      </w:r>
    </w:p>
    <w:p w14:paraId="25C964CD" w14:textId="77777777" w:rsidR="00341283" w:rsidRPr="00341283" w:rsidRDefault="00341283" w:rsidP="00341283">
      <w:pPr>
        <w:pStyle w:val="EndNoteBibliography"/>
        <w:spacing w:after="0"/>
        <w:rPr>
          <w:noProof/>
        </w:rPr>
      </w:pPr>
      <w:r w:rsidRPr="00341283">
        <w:rPr>
          <w:noProof/>
        </w:rPr>
        <w:t>19.</w:t>
      </w:r>
      <w:r w:rsidRPr="00341283">
        <w:rPr>
          <w:noProof/>
        </w:rPr>
        <w:tab/>
        <w:t>Eisen EA, Tolbert PE, Monson RR, Smith TJ. Mortality studies of machining fluid exposure in the automobile industry I: A standardized mortality ratio analysis. Am J Ind Med. 1992;22(6):809-24.</w:t>
      </w:r>
    </w:p>
    <w:p w14:paraId="64398303" w14:textId="77777777" w:rsidR="00341283" w:rsidRPr="00341283" w:rsidRDefault="00341283" w:rsidP="00341283">
      <w:pPr>
        <w:pStyle w:val="EndNoteBibliography"/>
        <w:spacing w:after="0"/>
        <w:rPr>
          <w:noProof/>
        </w:rPr>
      </w:pPr>
      <w:r w:rsidRPr="00341283">
        <w:rPr>
          <w:noProof/>
        </w:rPr>
        <w:t>20.</w:t>
      </w:r>
      <w:r w:rsidRPr="00341283">
        <w:rPr>
          <w:noProof/>
        </w:rPr>
        <w:tab/>
        <w:t>Zeka A, Eisen EA, Kriebel D, Gore R, Wegman DH. Risk of upper aerodigestive tract cancers in a case-cohort study of autoworkers exposed to metalworking fluids. Occup Environ Med. 2004;61(5):426-31.</w:t>
      </w:r>
    </w:p>
    <w:p w14:paraId="77AD80C9" w14:textId="77777777" w:rsidR="00341283" w:rsidRPr="00341283" w:rsidRDefault="00341283" w:rsidP="00341283">
      <w:pPr>
        <w:pStyle w:val="EndNoteBibliography"/>
        <w:spacing w:after="0"/>
        <w:rPr>
          <w:noProof/>
        </w:rPr>
      </w:pPr>
      <w:r w:rsidRPr="00341283">
        <w:rPr>
          <w:noProof/>
        </w:rPr>
        <w:t>21.</w:t>
      </w:r>
      <w:r w:rsidRPr="00341283">
        <w:rPr>
          <w:noProof/>
        </w:rPr>
        <w:tab/>
        <w:t>Eisen EA, Tolbert PE, Hallock MF, Monson RR, Smith TJ, Woskie SR. Mortality studies of machining fluid exposure in the automobile industry. III: A case-control study of larynx cancer. Am J Ind Med. 1994;26(2):185-202.</w:t>
      </w:r>
    </w:p>
    <w:p w14:paraId="28979079" w14:textId="77777777" w:rsidR="00341283" w:rsidRPr="00341283" w:rsidRDefault="00341283" w:rsidP="00341283">
      <w:pPr>
        <w:pStyle w:val="EndNoteBibliography"/>
        <w:spacing w:after="0"/>
        <w:rPr>
          <w:noProof/>
        </w:rPr>
      </w:pPr>
      <w:r w:rsidRPr="00341283">
        <w:rPr>
          <w:noProof/>
        </w:rPr>
        <w:t>22.</w:t>
      </w:r>
      <w:r w:rsidRPr="00341283">
        <w:rPr>
          <w:noProof/>
        </w:rPr>
        <w:tab/>
        <w:t>Garcia E, Bradshaw PT, Eisen EA. Breast Cancer Incidence and Exposure to Metalworking Fluid in a Cohort of Female Autoworkers. Am J Epidemiol. 2018;187(3):539-47.</w:t>
      </w:r>
    </w:p>
    <w:p w14:paraId="5D9B4A59" w14:textId="77777777" w:rsidR="00341283" w:rsidRPr="00341283" w:rsidRDefault="00341283" w:rsidP="00341283">
      <w:pPr>
        <w:pStyle w:val="EndNoteBibliography"/>
        <w:spacing w:after="0"/>
        <w:rPr>
          <w:noProof/>
        </w:rPr>
      </w:pPr>
      <w:r w:rsidRPr="00341283">
        <w:rPr>
          <w:noProof/>
        </w:rPr>
        <w:t>23.</w:t>
      </w:r>
      <w:r w:rsidRPr="00341283">
        <w:rPr>
          <w:noProof/>
        </w:rPr>
        <w:tab/>
        <w:t>Betenia N, Costello S, Eisen EA. Risk of cervical cancer among female autoworkers exposed to metalworking fluids. Scand J Work Environ Health. 2012;38(1):78-83.</w:t>
      </w:r>
    </w:p>
    <w:p w14:paraId="3553A4F8" w14:textId="77777777" w:rsidR="00341283" w:rsidRPr="00341283" w:rsidRDefault="00341283" w:rsidP="00341283">
      <w:pPr>
        <w:pStyle w:val="EndNoteBibliography"/>
        <w:spacing w:after="0"/>
        <w:rPr>
          <w:noProof/>
        </w:rPr>
      </w:pPr>
      <w:r w:rsidRPr="00341283">
        <w:rPr>
          <w:noProof/>
        </w:rPr>
        <w:t>24.</w:t>
      </w:r>
      <w:r w:rsidRPr="00341283">
        <w:rPr>
          <w:noProof/>
        </w:rPr>
        <w:tab/>
        <w:t>Garcia E, Picciotto S, Costello S, Bradshaw PT, Eisen EA. Assessment of the healthy worker survivor effect in cancer studies of the United Autoworkers-General Motors cohort. Occup Environ Med. 2017;74(4):294-300.</w:t>
      </w:r>
    </w:p>
    <w:p w14:paraId="5D828CD3" w14:textId="77777777" w:rsidR="00341283" w:rsidRPr="00341283" w:rsidRDefault="00341283" w:rsidP="00341283">
      <w:pPr>
        <w:pStyle w:val="EndNoteBibliography"/>
        <w:spacing w:after="0"/>
        <w:rPr>
          <w:noProof/>
        </w:rPr>
      </w:pPr>
      <w:r w:rsidRPr="00341283">
        <w:rPr>
          <w:noProof/>
        </w:rPr>
        <w:t>25.</w:t>
      </w:r>
      <w:r w:rsidRPr="00341283">
        <w:rPr>
          <w:noProof/>
        </w:rPr>
        <w:tab/>
        <w:t>Garcia E, Picciotto S, Neophytou AM, Bradshaw PT, Balmes JR, Eisen EA. Lung cancer mortality and exposure to synthetic metalworking fluid and biocides: controlling for the healthy worker survivor effect. Occup Environ Med. 2018;75(10):730-5.</w:t>
      </w:r>
    </w:p>
    <w:p w14:paraId="42281868" w14:textId="77777777" w:rsidR="00341283" w:rsidRPr="00341283" w:rsidRDefault="00341283" w:rsidP="00341283">
      <w:pPr>
        <w:pStyle w:val="EndNoteBibliography"/>
        <w:spacing w:after="0"/>
        <w:rPr>
          <w:noProof/>
        </w:rPr>
      </w:pPr>
      <w:r w:rsidRPr="00341283">
        <w:rPr>
          <w:noProof/>
        </w:rPr>
        <w:t>26.</w:t>
      </w:r>
      <w:r w:rsidRPr="00341283">
        <w:rPr>
          <w:noProof/>
        </w:rPr>
        <w:tab/>
        <w:t>Eisen EA, Bardin J, Gore R, Woskie SR, Hallock MF, Monson RR. Exposure-response models based on extended follow-up of a cohort mortality study in the automobile industry. Scand J Work Environ Health. 2001;27(4):240-9.</w:t>
      </w:r>
    </w:p>
    <w:p w14:paraId="7F8BA681" w14:textId="77777777" w:rsidR="00341283" w:rsidRPr="00341283" w:rsidRDefault="00341283" w:rsidP="00341283">
      <w:pPr>
        <w:pStyle w:val="EndNoteBibliography"/>
        <w:spacing w:after="0"/>
        <w:rPr>
          <w:noProof/>
        </w:rPr>
      </w:pPr>
      <w:r w:rsidRPr="00341283">
        <w:rPr>
          <w:noProof/>
        </w:rPr>
        <w:t>27.</w:t>
      </w:r>
      <w:r w:rsidRPr="00341283">
        <w:rPr>
          <w:noProof/>
        </w:rPr>
        <w:tab/>
        <w:t>Hallock MF, Smith TJ, Woskie SR, Hammond SK. Estimation of historical exposures to machining fluids in the automotive industry. Am J Ind Med. 1994;26(5):621-34.</w:t>
      </w:r>
    </w:p>
    <w:p w14:paraId="006AB306" w14:textId="77777777" w:rsidR="00341283" w:rsidRPr="00341283" w:rsidRDefault="00341283" w:rsidP="00341283">
      <w:pPr>
        <w:pStyle w:val="EndNoteBibliography"/>
        <w:spacing w:after="0"/>
        <w:rPr>
          <w:noProof/>
        </w:rPr>
      </w:pPr>
      <w:r w:rsidRPr="00341283">
        <w:rPr>
          <w:noProof/>
        </w:rPr>
        <w:lastRenderedPageBreak/>
        <w:t>28.</w:t>
      </w:r>
      <w:r w:rsidRPr="00341283">
        <w:rPr>
          <w:noProof/>
        </w:rPr>
        <w:tab/>
        <w:t>Woskie SR, Smith TJ, Hallock MF, Hammond SK, Rosenthal F, Eisen EA, et al. Size-selective pulmonary dose indices for metal-working fluid aerosols in machining and grinding operations in the automobile manufacturing industry. Am Ind Hyg Assoc J. 1994;55(1):20-9.</w:t>
      </w:r>
    </w:p>
    <w:p w14:paraId="1061B3F3" w14:textId="77777777" w:rsidR="00341283" w:rsidRPr="00341283" w:rsidRDefault="00341283" w:rsidP="00341283">
      <w:pPr>
        <w:pStyle w:val="EndNoteBibliography"/>
        <w:spacing w:after="0"/>
        <w:rPr>
          <w:noProof/>
        </w:rPr>
      </w:pPr>
      <w:r w:rsidRPr="00341283">
        <w:rPr>
          <w:noProof/>
        </w:rPr>
        <w:t>29.</w:t>
      </w:r>
      <w:r w:rsidRPr="00341283">
        <w:rPr>
          <w:noProof/>
        </w:rPr>
        <w:tab/>
        <w:t>Woskie SR, Virji MA, Hallock M, Smith TJ, Hammond SK. Summary of the findings from the exposure assessments for metalworking fluid mortality and morbidity studies. Appl Occup Environ Hyg. 2003;18(11):855-64.</w:t>
      </w:r>
    </w:p>
    <w:p w14:paraId="0D64C443" w14:textId="77777777" w:rsidR="00341283" w:rsidRPr="00341283" w:rsidRDefault="00341283" w:rsidP="00341283">
      <w:pPr>
        <w:pStyle w:val="EndNoteBibliography"/>
        <w:spacing w:after="0"/>
        <w:rPr>
          <w:noProof/>
        </w:rPr>
      </w:pPr>
      <w:r w:rsidRPr="00341283">
        <w:rPr>
          <w:noProof/>
        </w:rPr>
        <w:t>30.</w:t>
      </w:r>
      <w:r w:rsidRPr="00341283">
        <w:rPr>
          <w:noProof/>
        </w:rPr>
        <w:tab/>
        <w:t>Naimi AI, Cole SR, Hudgens MG, Brookhart MA, Richardson DB. Assessing the component associations of the healthy worker survivor bias: occupational asbestos exposure and lung cancer mortality. Ann Epidemiol. 2013;23(6):334-41.</w:t>
      </w:r>
    </w:p>
    <w:p w14:paraId="784E8516" w14:textId="77777777" w:rsidR="00341283" w:rsidRPr="00341283" w:rsidRDefault="00341283" w:rsidP="00341283">
      <w:pPr>
        <w:pStyle w:val="EndNoteBibliography"/>
        <w:spacing w:after="0"/>
        <w:rPr>
          <w:noProof/>
        </w:rPr>
      </w:pPr>
      <w:r w:rsidRPr="00341283">
        <w:rPr>
          <w:noProof/>
        </w:rPr>
        <w:t>31.</w:t>
      </w:r>
      <w:r w:rsidRPr="00341283">
        <w:rPr>
          <w:noProof/>
        </w:rPr>
        <w:tab/>
        <w:t>Partanen T, Boffetta P. Cancer risk in asphalt workers and roofers: review and meta-analysis of epidemiologic studies. Am J Ind Med. 1994;26(6):721-40.</w:t>
      </w:r>
    </w:p>
    <w:p w14:paraId="7951FB00" w14:textId="77777777" w:rsidR="00341283" w:rsidRPr="00341283" w:rsidRDefault="00341283" w:rsidP="00341283">
      <w:pPr>
        <w:pStyle w:val="EndNoteBibliography"/>
        <w:spacing w:after="0"/>
        <w:rPr>
          <w:noProof/>
        </w:rPr>
      </w:pPr>
      <w:r w:rsidRPr="00341283">
        <w:rPr>
          <w:noProof/>
        </w:rPr>
        <w:t>32.</w:t>
      </w:r>
      <w:r w:rsidRPr="00341283">
        <w:rPr>
          <w:noProof/>
        </w:rPr>
        <w:tab/>
        <w:t>Lee DG, Burstyn I, Lai AS, Grundy A, Friesen MC, Aronson KJ, et al. Women's occupational exposure to polycyclic aromatic hydrocarbons and risk of breast cancer. Occup Environ Med. 2019;76(1):22-9.</w:t>
      </w:r>
    </w:p>
    <w:p w14:paraId="7B21B744" w14:textId="77777777" w:rsidR="00341283" w:rsidRPr="00341283" w:rsidRDefault="00341283" w:rsidP="00341283">
      <w:pPr>
        <w:pStyle w:val="EndNoteBibliography"/>
        <w:spacing w:after="0"/>
        <w:rPr>
          <w:noProof/>
        </w:rPr>
      </w:pPr>
      <w:r w:rsidRPr="00341283">
        <w:rPr>
          <w:noProof/>
        </w:rPr>
        <w:t>33.</w:t>
      </w:r>
      <w:r w:rsidRPr="00341283">
        <w:rPr>
          <w:noProof/>
        </w:rPr>
        <w:tab/>
        <w:t>Karami S, Boffetta P, Brennan P, Stewart PA, Zaridze D, Matveev V, et al. Renal cancer risk and occupational exposure to polycyclic aromatic hydrocarbons and plastics. J Occup Environ Med. 2011;53(2):218-23.</w:t>
      </w:r>
    </w:p>
    <w:p w14:paraId="0C388FAE" w14:textId="77777777" w:rsidR="00341283" w:rsidRPr="00341283" w:rsidRDefault="00341283" w:rsidP="00341283">
      <w:pPr>
        <w:pStyle w:val="EndNoteBibliography"/>
        <w:spacing w:after="0"/>
        <w:rPr>
          <w:noProof/>
        </w:rPr>
      </w:pPr>
      <w:r w:rsidRPr="00341283">
        <w:rPr>
          <w:noProof/>
        </w:rPr>
        <w:t>34.</w:t>
      </w:r>
      <w:r w:rsidRPr="00341283">
        <w:rPr>
          <w:noProof/>
        </w:rPr>
        <w:tab/>
        <w:t>Burstyn I, Kromhout H, Johansen C, Langard S, Kauppinen T, Shaham J, et al. Bladder cancer incidence and exposure to polycyclic aromatic hydrocarbons among asphalt pavers. Occup Environ Med. 2007;64(8):520-6.</w:t>
      </w:r>
    </w:p>
    <w:p w14:paraId="46AD4ED0" w14:textId="77777777" w:rsidR="00341283" w:rsidRPr="00341283" w:rsidRDefault="00341283" w:rsidP="00341283">
      <w:pPr>
        <w:pStyle w:val="EndNoteBibliography"/>
        <w:spacing w:after="0"/>
        <w:rPr>
          <w:noProof/>
        </w:rPr>
      </w:pPr>
      <w:r w:rsidRPr="00341283">
        <w:rPr>
          <w:noProof/>
        </w:rPr>
        <w:t>35.</w:t>
      </w:r>
      <w:r w:rsidRPr="00341283">
        <w:rPr>
          <w:noProof/>
        </w:rPr>
        <w:tab/>
        <w:t>Park RM, Wegman DH, Silverstein MA, Maizlish NA, Mirer FE. Causes of death among workers in a bearing manufacturing plant. Am J Ind Med. 1988;13(5):569-80.</w:t>
      </w:r>
    </w:p>
    <w:p w14:paraId="3E755711" w14:textId="77777777" w:rsidR="00341283" w:rsidRPr="00341283" w:rsidRDefault="00341283" w:rsidP="00341283">
      <w:pPr>
        <w:pStyle w:val="EndNoteBibliography"/>
        <w:spacing w:after="0"/>
        <w:rPr>
          <w:noProof/>
        </w:rPr>
      </w:pPr>
      <w:r w:rsidRPr="00341283">
        <w:rPr>
          <w:noProof/>
        </w:rPr>
        <w:t>36.</w:t>
      </w:r>
      <w:r w:rsidRPr="00341283">
        <w:rPr>
          <w:noProof/>
        </w:rPr>
        <w:tab/>
        <w:t>Park RM, Mirer FE. A survey of mortality at two automotive engine manufacturing plants. Am J Ind Med. 1996;30(6):664-73.</w:t>
      </w:r>
    </w:p>
    <w:p w14:paraId="49DE6DE3" w14:textId="77777777" w:rsidR="00341283" w:rsidRPr="00341283" w:rsidRDefault="00341283" w:rsidP="00341283">
      <w:pPr>
        <w:pStyle w:val="EndNoteBibliography"/>
        <w:spacing w:after="0"/>
        <w:rPr>
          <w:noProof/>
        </w:rPr>
      </w:pPr>
      <w:r w:rsidRPr="00341283">
        <w:rPr>
          <w:noProof/>
        </w:rPr>
        <w:t>37.</w:t>
      </w:r>
      <w:r w:rsidRPr="00341283">
        <w:rPr>
          <w:noProof/>
        </w:rPr>
        <w:tab/>
        <w:t>Delzell E, Brown DA, Matthews R. Mortality among hourly motor vehicle manufacturing workers. J Occup Environ Med. 2003;45(8):813-30.</w:t>
      </w:r>
    </w:p>
    <w:p w14:paraId="1D821738" w14:textId="77777777" w:rsidR="00341283" w:rsidRPr="00341283" w:rsidRDefault="00341283" w:rsidP="00341283">
      <w:pPr>
        <w:pStyle w:val="EndNoteBibliography"/>
        <w:spacing w:after="0"/>
        <w:rPr>
          <w:noProof/>
        </w:rPr>
      </w:pPr>
      <w:r w:rsidRPr="00341283">
        <w:rPr>
          <w:noProof/>
        </w:rPr>
        <w:t>38.</w:t>
      </w:r>
      <w:r w:rsidRPr="00341283">
        <w:rPr>
          <w:noProof/>
        </w:rPr>
        <w:tab/>
        <w:t>Silverstein M, Park R, Marmor M, Maizlish N, Mirer F. Mortality among bearing plant workers exposed to metalworking fluids and abrasives. J Occup Med. 1988;30(9):706-14.</w:t>
      </w:r>
    </w:p>
    <w:p w14:paraId="5147AB14" w14:textId="77777777" w:rsidR="00341283" w:rsidRPr="00341283" w:rsidRDefault="00341283" w:rsidP="00341283">
      <w:pPr>
        <w:pStyle w:val="EndNoteBibliography"/>
        <w:spacing w:after="0"/>
        <w:rPr>
          <w:noProof/>
        </w:rPr>
      </w:pPr>
      <w:r w:rsidRPr="00341283">
        <w:rPr>
          <w:noProof/>
        </w:rPr>
        <w:t>39.</w:t>
      </w:r>
      <w:r w:rsidRPr="00341283">
        <w:rPr>
          <w:noProof/>
        </w:rPr>
        <w:tab/>
        <w:t>Park RM. Mortality at an automotive engine foundry and machining complex. J Occup Environ Med. 2001;43(5):483-93.</w:t>
      </w:r>
    </w:p>
    <w:p w14:paraId="1A05B00D" w14:textId="77777777" w:rsidR="00341283" w:rsidRPr="00341283" w:rsidRDefault="00341283" w:rsidP="00341283">
      <w:pPr>
        <w:pStyle w:val="EndNoteBibliography"/>
        <w:spacing w:after="0"/>
        <w:rPr>
          <w:noProof/>
        </w:rPr>
      </w:pPr>
      <w:r w:rsidRPr="00341283">
        <w:rPr>
          <w:noProof/>
        </w:rPr>
        <w:t>40.</w:t>
      </w:r>
      <w:r w:rsidRPr="00341283">
        <w:rPr>
          <w:noProof/>
        </w:rPr>
        <w:tab/>
        <w:t>Kazerouni N, Thomas TL, Petralia SA, Hayes RB. Mortality among workers exposed to cutting oil mist: update of previous reports. Am J Ind Med. 2000;38(4):410-6.</w:t>
      </w:r>
    </w:p>
    <w:p w14:paraId="02CF0F3E" w14:textId="77777777" w:rsidR="00341283" w:rsidRPr="00341283" w:rsidRDefault="00341283" w:rsidP="00341283">
      <w:pPr>
        <w:pStyle w:val="EndNoteBibliography"/>
        <w:spacing w:after="0"/>
        <w:rPr>
          <w:noProof/>
        </w:rPr>
      </w:pPr>
      <w:r w:rsidRPr="00341283">
        <w:rPr>
          <w:noProof/>
        </w:rPr>
        <w:t>41.</w:t>
      </w:r>
      <w:r w:rsidRPr="00341283">
        <w:rPr>
          <w:noProof/>
        </w:rPr>
        <w:tab/>
        <w:t>Choi BC. Definition, sources, magnitude, effect modifiers, and strategies of reduction of the healthy worker effect. J Occup Med. 1992;34(10):979-88.</w:t>
      </w:r>
    </w:p>
    <w:p w14:paraId="30A95265" w14:textId="77777777" w:rsidR="00341283" w:rsidRPr="00341283" w:rsidRDefault="00341283" w:rsidP="00341283">
      <w:pPr>
        <w:pStyle w:val="EndNoteBibliography"/>
        <w:spacing w:after="0"/>
        <w:rPr>
          <w:noProof/>
        </w:rPr>
      </w:pPr>
      <w:r w:rsidRPr="00341283">
        <w:rPr>
          <w:noProof/>
        </w:rPr>
        <w:t>42.</w:t>
      </w:r>
      <w:r w:rsidRPr="00341283">
        <w:rPr>
          <w:noProof/>
        </w:rPr>
        <w:tab/>
        <w:t>Robins J. A graphical approach to the identification and estimation of causal parameters in mortality studies with sustained exposure periods. J Chronic Dis. 1987;40 Suppl 2:139s-61s.</w:t>
      </w:r>
    </w:p>
    <w:p w14:paraId="7F65EA21" w14:textId="77777777" w:rsidR="00341283" w:rsidRPr="00341283" w:rsidRDefault="00341283" w:rsidP="00341283">
      <w:pPr>
        <w:pStyle w:val="EndNoteBibliography"/>
        <w:spacing w:after="0"/>
        <w:rPr>
          <w:noProof/>
        </w:rPr>
      </w:pPr>
      <w:r w:rsidRPr="00341283">
        <w:rPr>
          <w:noProof/>
        </w:rPr>
        <w:t>43.</w:t>
      </w:r>
      <w:r w:rsidRPr="00341283">
        <w:rPr>
          <w:noProof/>
        </w:rPr>
        <w:tab/>
        <w:t>Mirer F. Updated epidemiology of workers exposed to metalworking fluids provides sufficient evidence for carcinogenicity. Appl Occup Environ Hyg. 2003;18(11):902-12.</w:t>
      </w:r>
    </w:p>
    <w:p w14:paraId="6AC917C5" w14:textId="77777777" w:rsidR="00341283" w:rsidRPr="00341283" w:rsidRDefault="00341283" w:rsidP="00341283">
      <w:pPr>
        <w:pStyle w:val="EndNoteBibliography"/>
        <w:spacing w:after="0"/>
        <w:rPr>
          <w:noProof/>
        </w:rPr>
      </w:pPr>
      <w:r w:rsidRPr="00341283">
        <w:rPr>
          <w:noProof/>
        </w:rPr>
        <w:t>44.</w:t>
      </w:r>
      <w:r w:rsidRPr="00341283">
        <w:rPr>
          <w:noProof/>
        </w:rPr>
        <w:tab/>
        <w:t>Mirer FE. New evidence on the health hazards and control of metalworking fluids since completion of the OSHA advisory committee report. Am J Ind Med. 2010;53(8):792-801.</w:t>
      </w:r>
    </w:p>
    <w:p w14:paraId="18BDB0F8" w14:textId="77777777" w:rsidR="00341283" w:rsidRPr="00341283" w:rsidRDefault="00341283" w:rsidP="00341283">
      <w:pPr>
        <w:pStyle w:val="EndNoteBibliography"/>
        <w:spacing w:after="0"/>
        <w:rPr>
          <w:noProof/>
        </w:rPr>
      </w:pPr>
      <w:r w:rsidRPr="00341283">
        <w:rPr>
          <w:noProof/>
        </w:rPr>
        <w:t>45.</w:t>
      </w:r>
      <w:r w:rsidRPr="00341283">
        <w:rPr>
          <w:noProof/>
        </w:rPr>
        <w:tab/>
        <w:t>Craig BM, Rollison DE, List AF, Cogle CR. Underreporting of myeloid malignancies by United States cancer registries. Cancer Epidemiol Biomarkers Prev. 2012;21(3):474-81.</w:t>
      </w:r>
    </w:p>
    <w:p w14:paraId="2C62DAE6" w14:textId="77777777" w:rsidR="00341283" w:rsidRPr="00341283" w:rsidRDefault="00341283" w:rsidP="00341283">
      <w:pPr>
        <w:pStyle w:val="EndNoteBibliography"/>
        <w:rPr>
          <w:noProof/>
        </w:rPr>
      </w:pPr>
      <w:r w:rsidRPr="00341283">
        <w:rPr>
          <w:noProof/>
        </w:rPr>
        <w:t>46.</w:t>
      </w:r>
      <w:r w:rsidRPr="00341283">
        <w:rPr>
          <w:noProof/>
        </w:rPr>
        <w:tab/>
        <w:t>Rigel DS. Trends in dermatology: melanoma incidence. Arch Dermatol. 2010;146(3):318.</w:t>
      </w:r>
    </w:p>
    <w:p w14:paraId="4A16DE2A" w14:textId="403AD74F" w:rsidR="00F52172" w:rsidRDefault="005F4F7F" w:rsidP="000A64F9">
      <w:r>
        <w:fldChar w:fldCharType="end"/>
      </w:r>
    </w:p>
    <w:sectPr w:rsidR="00F521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vin Chen" w:date="2021-04-01T13:09:00Z" w:initials="KC">
    <w:p w14:paraId="2FE6B186" w14:textId="2B7B004A" w:rsidR="00840359" w:rsidRDefault="00840359">
      <w:pPr>
        <w:pStyle w:val="CommentText"/>
      </w:pPr>
      <w:r>
        <w:rPr>
          <w:rStyle w:val="CommentReference"/>
        </w:rPr>
        <w:annotationRef/>
      </w:r>
      <w:r>
        <w:t>Is ingestion also a route of exposure?</w:t>
      </w:r>
    </w:p>
  </w:comment>
  <w:comment w:id="1" w:author="Hilary Colbeth" w:date="2021-03-30T19:52:00Z" w:initials="HC">
    <w:p w14:paraId="1E107A76" w14:textId="77777777" w:rsidR="004C4E2D" w:rsidRDefault="004C4E2D" w:rsidP="004C4E2D">
      <w:pPr>
        <w:pStyle w:val="CommentText"/>
      </w:pPr>
      <w:r>
        <w:rPr>
          <w:rStyle w:val="CommentReference"/>
        </w:rPr>
        <w:annotationRef/>
      </w:r>
      <w:r>
        <w:t xml:space="preserve">https://www.grandviewresearch.com/industry-analysis/metalworking-fluids-market </w:t>
      </w:r>
    </w:p>
    <w:p w14:paraId="7936BD2E" w14:textId="77777777" w:rsidR="004C4E2D" w:rsidRDefault="004C4E2D" w:rsidP="004C4E2D">
      <w:pPr>
        <w:pStyle w:val="CommentText"/>
      </w:pPr>
    </w:p>
    <w:p w14:paraId="7284E136" w14:textId="44049661" w:rsidR="004C4E2D" w:rsidRDefault="004C4E2D" w:rsidP="004C4E2D">
      <w:pPr>
        <w:pStyle w:val="CommentText"/>
      </w:pPr>
      <w:r>
        <w:t>https://www.bloomberg.com/press-releases/2020-03-18/metalworking-fluids-market-size-worth-15-85-billion-by-2027-cagr-4-4-grand-view-research-inc</w:t>
      </w:r>
    </w:p>
  </w:comment>
  <w:comment w:id="2" w:author="Hilary Colbeth" w:date="2021-02-25T11:01:00Z" w:initials="HC">
    <w:p w14:paraId="4C398FCF" w14:textId="77777777" w:rsidR="00183815" w:rsidRDefault="00183815" w:rsidP="00493E2B">
      <w:pPr>
        <w:pStyle w:val="CommentText"/>
      </w:pPr>
      <w:r>
        <w:rPr>
          <w:rStyle w:val="CommentReference"/>
        </w:rPr>
        <w:annotationRef/>
      </w:r>
      <w:r w:rsidRPr="00002457">
        <w:t>Neale M. Tribiology Handbook. New York, NY: John Wiley and Sons; 1973</w:t>
      </w:r>
    </w:p>
  </w:comment>
  <w:comment w:id="3" w:author="Hilary Colbeth" w:date="2021-02-25T11:02:00Z" w:initials="HC">
    <w:p w14:paraId="574EDB8E" w14:textId="77777777" w:rsidR="00183815" w:rsidRDefault="00183815" w:rsidP="00493E2B">
      <w:pPr>
        <w:pStyle w:val="CommentText"/>
      </w:pPr>
      <w:r>
        <w:rPr>
          <w:rStyle w:val="CommentReference"/>
        </w:rPr>
        <w:annotationRef/>
      </w:r>
      <w:r w:rsidRPr="00002457">
        <w:t>International Agency for Research on Cancer. Mineral Oils, Untreated or Mildly Treated. Lyon, France: International Agency for Research on Cancer; 2012.</w:t>
      </w:r>
    </w:p>
  </w:comment>
  <w:comment w:id="4" w:author="Hilary Colbeth" w:date="2021-03-27T23:12:00Z" w:initials="HC">
    <w:p w14:paraId="09A0EA21" w14:textId="5C446B7E" w:rsidR="00183815" w:rsidRDefault="00183815">
      <w:pPr>
        <w:pStyle w:val="CommentText"/>
      </w:pPr>
      <w:r>
        <w:rPr>
          <w:rStyle w:val="CommentReference"/>
        </w:rPr>
        <w:annotationRef/>
      </w:r>
      <w:r w:rsidRPr="00436D44">
        <w:t>International Agency for Research on CancerN-Nitrosodiethanolamine, IARC Monogr Eval Carcinog Risks Hum, 2000, vol. 77 (pg. 403-438)</w:t>
      </w:r>
    </w:p>
  </w:comment>
  <w:comment w:id="5" w:author="Hilary Colbeth" w:date="2021-03-15T22:36:00Z" w:initials="HC">
    <w:p w14:paraId="65565596" w14:textId="6A13563A" w:rsidR="00183815" w:rsidRDefault="00183815">
      <w:pPr>
        <w:pStyle w:val="CommentText"/>
      </w:pPr>
      <w:r>
        <w:rPr>
          <w:rStyle w:val="CommentReference"/>
        </w:rPr>
        <w:annotationRef/>
      </w:r>
      <w:r w:rsidRPr="00DB4D95">
        <w:t>NIOSH. Criteria for a Recommended Standard:Occupational Exposure to Metalworking Fluids US. 1998:98–102</w:t>
      </w:r>
    </w:p>
  </w:comment>
  <w:comment w:id="6" w:author="Kevin Chen" w:date="2021-04-01T13:30:00Z" w:initials="KC">
    <w:p w14:paraId="19F631AA" w14:textId="7B695DF8" w:rsidR="000671B1" w:rsidRDefault="000671B1">
      <w:pPr>
        <w:pStyle w:val="CommentText"/>
      </w:pPr>
      <w:r>
        <w:rPr>
          <w:rStyle w:val="CommentReference"/>
        </w:rPr>
        <w:annotationRef/>
      </w:r>
      <w:r>
        <w:t>No restrictions on age at hire made for this analysis. The minimum age at hire is 15.08 years, and 405 individuals were under 18 at hire.</w:t>
      </w:r>
    </w:p>
  </w:comment>
  <w:comment w:id="9" w:author="Kevin Chen" w:date="2021-04-01T13:45:00Z" w:initials="KC">
    <w:p w14:paraId="539F0725" w14:textId="64E4B8A9" w:rsidR="005D1784" w:rsidRDefault="005D1784">
      <w:pPr>
        <w:pStyle w:val="CommentText"/>
      </w:pPr>
      <w:r>
        <w:rPr>
          <w:rStyle w:val="CommentReference"/>
        </w:rPr>
        <w:annotationRef/>
      </w:r>
      <w:r>
        <w:t>FU starts in 1985 for plant 3.</w:t>
      </w:r>
    </w:p>
  </w:comment>
  <w:comment w:id="10" w:author="Kevin Chen" w:date="2021-04-01T13:55:00Z" w:initials="KC">
    <w:p w14:paraId="358D163E" w14:textId="0146E83F" w:rsidR="005D1784" w:rsidRDefault="005D1784">
      <w:pPr>
        <w:pStyle w:val="CommentText"/>
      </w:pPr>
      <w:r>
        <w:rPr>
          <w:rStyle w:val="CommentReference"/>
        </w:rPr>
        <w:annotationRef/>
      </w:r>
      <w:r>
        <w:t xml:space="preserve">I actually just carried </w:t>
      </w:r>
      <w:r w:rsidR="001E72A0">
        <w:t>forward the last known value. If data from the first year was missing, I carried back the last known value</w:t>
      </w:r>
      <w:r w:rsidR="00F248D2">
        <w:t xml:space="preserve"> (first value missing for only 16 people)</w:t>
      </w:r>
      <w:r w:rsidR="001E72A0">
        <w:t>.</w:t>
      </w:r>
      <w:r>
        <w:t xml:space="preserve"> </w:t>
      </w:r>
    </w:p>
  </w:comment>
  <w:comment w:id="13" w:author="Kevin Chen" w:date="2021-04-01T14:01:00Z" w:initials="KC">
    <w:p w14:paraId="3E9B223F" w14:textId="50FD44F6" w:rsidR="005D7FE3" w:rsidRDefault="005D7FE3">
      <w:pPr>
        <w:pStyle w:val="CommentText"/>
      </w:pPr>
      <w:r>
        <w:rPr>
          <w:rStyle w:val="CommentReference"/>
        </w:rPr>
        <w:annotationRef/>
      </w:r>
      <w:r>
        <w:t>The study population size cited previously includes only those included in FU.</w:t>
      </w:r>
    </w:p>
  </w:comment>
  <w:comment w:id="16" w:author="Hilary Colbeth" w:date="2021-03-23T23:55:00Z" w:initials="HC">
    <w:p w14:paraId="55499B0B" w14:textId="738AB1EC" w:rsidR="00183815" w:rsidRDefault="00183815" w:rsidP="00421901">
      <w:pPr>
        <w:pStyle w:val="CommentText"/>
      </w:pPr>
      <w:r>
        <w:rPr>
          <w:rStyle w:val="CommentReference"/>
        </w:rPr>
        <w:annotationRef/>
      </w:r>
      <w:r>
        <w:t>Michigan Department of Health and Human Services. Michigan Cancer Surveillance Program. 2021</w:t>
      </w:r>
    </w:p>
    <w:p w14:paraId="264C1C39" w14:textId="213A5131" w:rsidR="00183815" w:rsidRDefault="00183815">
      <w:pPr>
        <w:pStyle w:val="CommentText"/>
      </w:pPr>
      <w:r w:rsidRPr="00421901">
        <w:t>https://www.michigan.gov/mdhhs/0,5885,7-339-71551_2945_5221-16586--,00.html</w:t>
      </w:r>
    </w:p>
  </w:comment>
  <w:comment w:id="17" w:author="Hilary Colbeth" w:date="2021-03-23T23:57:00Z" w:initials="HC">
    <w:p w14:paraId="2AD8A9AA" w14:textId="523980A3" w:rsidR="00183815" w:rsidRDefault="00183815" w:rsidP="00421901">
      <w:pPr>
        <w:pStyle w:val="CommentText"/>
      </w:pPr>
      <w:r>
        <w:rPr>
          <w:rStyle w:val="CommentReference"/>
        </w:rPr>
        <w:annotationRef/>
      </w:r>
      <w:r>
        <w:t>Division of Cancer Prevention and Control National Center for Chronic Disease Prevention and Health Promotion. National Program of Cancer Registries. Centers for Disease Control and Prevention, 2014.</w:t>
      </w:r>
    </w:p>
  </w:comment>
  <w:comment w:id="18" w:author="Kevin Chen" w:date="2021-04-01T14:03:00Z" w:initials="KC">
    <w:p w14:paraId="3F2DA60C" w14:textId="11F0E124" w:rsidR="00D21E1E" w:rsidRDefault="00D21E1E">
      <w:pPr>
        <w:pStyle w:val="CommentText"/>
      </w:pPr>
      <w:r>
        <w:rPr>
          <w:rStyle w:val="CommentReference"/>
        </w:rPr>
        <w:annotationRef/>
      </w:r>
      <w:r>
        <w:rPr>
          <w:rStyle w:val="CommentReference"/>
        </w:rPr>
        <w:t>Outcome data in plant 1 and 2 supplemented with cases from SEER, so FU for plants 1 and 2 starts in 1973.</w:t>
      </w:r>
    </w:p>
  </w:comment>
  <w:comment w:id="19" w:author="Hilary Colbeth" w:date="2021-03-24T10:34:00Z" w:initials="HC">
    <w:p w14:paraId="00578BE3" w14:textId="4E4A1400" w:rsidR="00183815" w:rsidRDefault="00183815">
      <w:pPr>
        <w:pStyle w:val="CommentText"/>
      </w:pPr>
      <w:r>
        <w:rPr>
          <w:rStyle w:val="CommentReference"/>
        </w:rPr>
        <w:annotationRef/>
      </w:r>
      <w:r>
        <w:t>Instead of laying out all codes, I could just point to a supplementary material. Check with Kevin if he used ICD-10 only or ICD-9 and -10</w:t>
      </w:r>
    </w:p>
  </w:comment>
  <w:comment w:id="20" w:author="Kevin Chen" w:date="2021-04-01T14:05:00Z" w:initials="KC">
    <w:p w14:paraId="34A03526" w14:textId="5EF0213A" w:rsidR="00D21E1E" w:rsidRDefault="00D21E1E">
      <w:pPr>
        <w:pStyle w:val="CommentText"/>
      </w:pPr>
      <w:r>
        <w:rPr>
          <w:rStyle w:val="CommentReference"/>
        </w:rPr>
        <w:annotationRef/>
      </w:r>
      <w:r>
        <w:t xml:space="preserve">I only coded up the definitions for SEER. I believe Liza coded up the outcomes for MCR. </w:t>
      </w:r>
      <w:r w:rsidR="00C70CDD">
        <w:t>W</w:t>
      </w:r>
      <w:r>
        <w:t xml:space="preserve">e both used </w:t>
      </w:r>
      <w:r w:rsidR="00C70CDD">
        <w:t>ICD-O-3 site and histology codes as defined here:</w:t>
      </w:r>
    </w:p>
    <w:p w14:paraId="60F9EA88" w14:textId="02DB5844" w:rsidR="00C70CDD" w:rsidRDefault="00D21E1E" w:rsidP="00C70CDD">
      <w:pPr>
        <w:pStyle w:val="CommentText"/>
      </w:pPr>
      <w:hyperlink r:id="rId1" w:history="1">
        <w:r w:rsidRPr="001A055B">
          <w:rPr>
            <w:rStyle w:val="Hyperlink"/>
          </w:rPr>
          <w:t>https://seer.cancer.gov/siterecode/icdo3_dwhoheme/index.html</w:t>
        </w:r>
      </w:hyperlink>
    </w:p>
  </w:comment>
  <w:comment w:id="25" w:author="Hilary Colbeth" w:date="2021-03-24T12:59:00Z" w:initials="HC">
    <w:p w14:paraId="59AE4D27" w14:textId="66FFB92E" w:rsidR="00183815" w:rsidRDefault="00183815">
      <w:pPr>
        <w:pStyle w:val="CommentText"/>
      </w:pPr>
      <w:r>
        <w:rPr>
          <w:rStyle w:val="CommentReference"/>
        </w:rPr>
        <w:annotationRef/>
      </w:r>
      <w:r>
        <w:t>Was this time-varying?</w:t>
      </w:r>
    </w:p>
  </w:comment>
  <w:comment w:id="26" w:author="Kevin Chen" w:date="2021-04-01T14:14:00Z" w:initials="KC">
    <w:p w14:paraId="4C4B4E43" w14:textId="4EA11AD5" w:rsidR="001B17A4" w:rsidRDefault="001B17A4">
      <w:pPr>
        <w:pStyle w:val="CommentText"/>
      </w:pPr>
      <w:r>
        <w:rPr>
          <w:rStyle w:val="CommentReference"/>
        </w:rPr>
        <w:annotationRef/>
      </w:r>
      <w:r>
        <w:t>Yes!</w:t>
      </w:r>
    </w:p>
  </w:comment>
  <w:comment w:id="29" w:author="Kevin Chen" w:date="2021-04-01T18:04:00Z" w:initials="KC">
    <w:p w14:paraId="095F78AF" w14:textId="3DF8FAA2" w:rsidR="006C3B8B" w:rsidRDefault="006C3B8B">
      <w:pPr>
        <w:pStyle w:val="CommentText"/>
      </w:pPr>
      <w:r>
        <w:rPr>
          <w:rStyle w:val="CommentReference"/>
        </w:rPr>
        <w:annotationRef/>
      </w:r>
      <w:r>
        <w:t>1,087,230 person-years starting 3 years after hire, 1973 for plants 1 and 2, or 1985, whichever was first to death or LTFU, whichever came first</w:t>
      </w:r>
    </w:p>
  </w:comment>
  <w:comment w:id="30" w:author="Kevin Chen" w:date="2021-04-01T18:08:00Z" w:initials="KC">
    <w:p w14:paraId="6344B7D8" w14:textId="57ADEF94" w:rsidR="005E1B59" w:rsidRDefault="005E1B59">
      <w:pPr>
        <w:pStyle w:val="CommentText"/>
      </w:pPr>
      <w:r>
        <w:rPr>
          <w:rStyle w:val="CommentReference"/>
        </w:rPr>
        <w:annotationRef/>
      </w:r>
      <w:r>
        <w:rPr>
          <w:rStyle w:val="CommentReference"/>
        </w:rPr>
        <w:t xml:space="preserve">Employment records end in 1995. Though the end of 1994, we have about </w:t>
      </w:r>
      <w:r w:rsidRPr="005E1B59">
        <w:rPr>
          <w:rStyle w:val="CommentReference"/>
        </w:rPr>
        <w:t>287</w:t>
      </w:r>
      <w:r>
        <w:rPr>
          <w:rStyle w:val="CommentReference"/>
        </w:rPr>
        <w:t>,</w:t>
      </w:r>
      <w:r w:rsidRPr="005E1B59">
        <w:rPr>
          <w:rStyle w:val="CommentReference"/>
        </w:rPr>
        <w:t>525</w:t>
      </w:r>
      <w:r>
        <w:rPr>
          <w:rStyle w:val="CommentReference"/>
        </w:rPr>
        <w:t xml:space="preserve"> person-years during employment</w:t>
      </w:r>
    </w:p>
  </w:comment>
  <w:comment w:id="31" w:author="Kevin Chen" w:date="2021-04-01T18:12:00Z" w:initials="KC">
    <w:p w14:paraId="46CCE4CB" w14:textId="1412E442" w:rsidR="005E1B59" w:rsidRDefault="005E1B59">
      <w:pPr>
        <w:pStyle w:val="CommentText"/>
      </w:pPr>
      <w:r>
        <w:rPr>
          <w:rStyle w:val="CommentReference"/>
        </w:rPr>
        <w:annotationRef/>
      </w:r>
      <w:r>
        <w:t>Up to 43 years including 1973 and 2015?</w:t>
      </w:r>
    </w:p>
  </w:comment>
  <w:comment w:id="32" w:author="Kevin Chen" w:date="2021-04-01T19:20:00Z" w:initials="KC">
    <w:p w14:paraId="2F46BA7E" w14:textId="1C4E0E7F" w:rsidR="002E7B61" w:rsidRDefault="002E7B61">
      <w:pPr>
        <w:pStyle w:val="CommentText"/>
      </w:pPr>
      <w:r>
        <w:rPr>
          <w:rStyle w:val="CommentReference"/>
        </w:rPr>
        <w:annotationRef/>
      </w:r>
      <w:r>
        <w:rPr>
          <w:rStyle w:val="CommentReference"/>
        </w:rPr>
        <w:t>These don’t look monotonic when considering the reference category, though</w:t>
      </w:r>
    </w:p>
  </w:comment>
  <w:comment w:id="33" w:author="Kevin Chen" w:date="2021-04-01T19:22:00Z" w:initials="KC">
    <w:p w14:paraId="798ECF10" w14:textId="55202FDE" w:rsidR="002E7B61" w:rsidRDefault="002E7B61">
      <w:pPr>
        <w:pStyle w:val="CommentText"/>
      </w:pPr>
      <w:r>
        <w:rPr>
          <w:rStyle w:val="CommentReference"/>
        </w:rPr>
        <w:annotationRef/>
      </w:r>
      <w:r>
        <w:t>This is for all cancers?</w:t>
      </w:r>
    </w:p>
  </w:comment>
  <w:comment w:id="34" w:author="Kevin Chen" w:date="2021-04-01T19:23:00Z" w:initials="KC">
    <w:p w14:paraId="4ED92CD7" w14:textId="330B4FE7" w:rsidR="002E7B61" w:rsidRDefault="002E7B61">
      <w:pPr>
        <w:pStyle w:val="CommentText"/>
      </w:pPr>
      <w:r>
        <w:rPr>
          <w:rStyle w:val="CommentReference"/>
        </w:rPr>
        <w:annotationRef/>
      </w:r>
      <w:r>
        <w:rPr>
          <w:rStyle w:val="CommentReference"/>
        </w:rPr>
        <w:t>This interpretation doesn’t hold when taking into account the reference category</w:t>
      </w:r>
    </w:p>
  </w:comment>
  <w:comment w:id="35" w:author="Kevin Chen" w:date="2021-04-01T19:26:00Z" w:initials="KC">
    <w:p w14:paraId="6DC4426E" w14:textId="21A755CE" w:rsidR="00406B76" w:rsidRDefault="00406B76">
      <w:pPr>
        <w:pStyle w:val="CommentText"/>
      </w:pPr>
      <w:r>
        <w:rPr>
          <w:rStyle w:val="CommentReference"/>
        </w:rPr>
        <w:annotationRef/>
      </w:r>
      <w:r>
        <w:t>Not monotonic if we consider the reference category</w:t>
      </w:r>
    </w:p>
  </w:comment>
  <w:comment w:id="36" w:author="Kevin Chen" w:date="2021-04-01T19:31:00Z" w:initials="KC">
    <w:p w14:paraId="7DF5FE0A" w14:textId="11579A61" w:rsidR="00DB3AAF" w:rsidRDefault="00DB3AAF">
      <w:pPr>
        <w:pStyle w:val="CommentText"/>
      </w:pPr>
      <w:r>
        <w:rPr>
          <w:rStyle w:val="CommentReference"/>
        </w:rPr>
        <w:annotationRef/>
      </w:r>
      <w:r>
        <w:t>43?</w:t>
      </w:r>
    </w:p>
  </w:comment>
  <w:comment w:id="49" w:author="Hilary Colbeth" w:date="2021-03-30T17:38:00Z" w:initials="HC">
    <w:p w14:paraId="763779AF" w14:textId="77777777" w:rsidR="00571E56" w:rsidRDefault="00571E56" w:rsidP="00571E56">
      <w:pPr>
        <w:pStyle w:val="CommentText"/>
      </w:pPr>
      <w:r>
        <w:rPr>
          <w:rStyle w:val="CommentReference"/>
        </w:rPr>
        <w:annotationRef/>
      </w:r>
      <w:r>
        <w:t xml:space="preserve">https://www.grandviewresearch.com/industry-analysis/metalworking-fluids-market </w:t>
      </w:r>
    </w:p>
    <w:p w14:paraId="494430CD" w14:textId="77777777" w:rsidR="00571E56" w:rsidRDefault="00571E56" w:rsidP="00571E56">
      <w:pPr>
        <w:pStyle w:val="CommentText"/>
      </w:pPr>
    </w:p>
    <w:p w14:paraId="0D8DF7AD" w14:textId="5810F69F" w:rsidR="00571E56" w:rsidRDefault="00571E56" w:rsidP="00571E56">
      <w:pPr>
        <w:pStyle w:val="CommentText"/>
      </w:pPr>
      <w:r>
        <w:t>https://www.bloomberg.com/press-releases/2020-03-18/metalworking-fluids-market-size-worth-15-85-billion-by-2027-cagr-4-4-grand-view-research-inc</w:t>
      </w:r>
    </w:p>
  </w:comment>
  <w:comment w:id="50" w:author="Hilary Colbeth" w:date="2021-03-30T17:39:00Z" w:initials="HC">
    <w:p w14:paraId="48F15515" w14:textId="0637DD3A" w:rsidR="00F04EF3" w:rsidRDefault="00F04EF3">
      <w:pPr>
        <w:pStyle w:val="CommentText"/>
      </w:pPr>
      <w:r>
        <w:rPr>
          <w:rStyle w:val="CommentReference"/>
        </w:rPr>
        <w:annotationRef/>
      </w:r>
      <w:r w:rsidRPr="00F04EF3">
        <w:t xml:space="preserve">https://surveillance.cancer.gov/statistics/types/survival.html; </w:t>
      </w:r>
      <w:hyperlink r:id="rId2" w:history="1">
        <w:r w:rsidRPr="006235A4">
          <w:rPr>
            <w:rStyle w:val="Hyperlink"/>
          </w:rPr>
          <w:t>https://seer.cancer.gov/csr/1975_2017/results_merged/topic_survival.pdf</w:t>
        </w:r>
      </w:hyperlink>
      <w:r>
        <w:t xml:space="preserve"> </w:t>
      </w:r>
    </w:p>
  </w:comment>
  <w:comment w:id="51" w:author="Kevin Chen" w:date="2021-04-01T19:34:00Z" w:initials="KC">
    <w:p w14:paraId="69C83E2E" w14:textId="37C8B83E" w:rsidR="00FF6C31" w:rsidRDefault="00FF6C31">
      <w:pPr>
        <w:pStyle w:val="CommentText"/>
      </w:pPr>
      <w:r>
        <w:rPr>
          <w:rStyle w:val="CommentReference"/>
        </w:rPr>
        <w:annotationRef/>
      </w:r>
      <w:r>
        <w:t xml:space="preserve">employment status can be related to underlying health regardless of whether a leaving work event was </w:t>
      </w:r>
      <w:proofErr w:type="gramStart"/>
      <w:r>
        <w:t>voluntary?</w:t>
      </w:r>
      <w:proofErr w:type="gramEnd"/>
    </w:p>
  </w:comment>
  <w:comment w:id="52" w:author="Hilary Colbeth" w:date="2021-03-30T10:04:00Z" w:initials="HC">
    <w:p w14:paraId="145FB5B4" w14:textId="44607433" w:rsidR="009C3161" w:rsidRDefault="009C3161">
      <w:pPr>
        <w:pStyle w:val="CommentText"/>
      </w:pPr>
      <w:r>
        <w:rPr>
          <w:rStyle w:val="CommentReference"/>
        </w:rPr>
        <w:annotationRef/>
      </w:r>
      <w:r>
        <w:t xml:space="preserve"> </w:t>
      </w:r>
      <w:r w:rsidRPr="009C3161">
        <w:t>Robins, J. (1986). A new approach to causal inference in mortality studies with a sustained exposure period—application to control of the healthy worker survivor effect. Mathematical modelling, 7(9-12), 1393-1512.</w:t>
      </w:r>
    </w:p>
  </w:comment>
  <w:comment w:id="53" w:author="Hilary Colbeth" w:date="2021-03-30T17:20:00Z" w:initials="HC">
    <w:p w14:paraId="0DECCF3F" w14:textId="2F603A6C" w:rsidR="003E5462" w:rsidRDefault="003E5462">
      <w:pPr>
        <w:pStyle w:val="CommentText"/>
      </w:pPr>
      <w:r>
        <w:rPr>
          <w:rStyle w:val="CommentReference"/>
        </w:rPr>
        <w:annotationRef/>
      </w:r>
      <w:hyperlink r:id="rId3" w:history="1">
        <w:r w:rsidRPr="006235A4">
          <w:rPr>
            <w:rStyle w:val="Hyperlink"/>
          </w:rPr>
          <w:t>https://surveillance.cancer.gov/statistics/types/survival.html</w:t>
        </w:r>
      </w:hyperlink>
      <w:r>
        <w:t xml:space="preserve">; </w:t>
      </w:r>
      <w:hyperlink r:id="rId4" w:history="1">
        <w:r w:rsidRPr="006235A4">
          <w:rPr>
            <w:rStyle w:val="Hyperlink"/>
          </w:rPr>
          <w:t>https://seer.cancer.gov/csr/1975_2017/results_merged/topic_survival.pdf</w:t>
        </w:r>
      </w:hyperlink>
      <w:r>
        <w:t xml:space="preserve"> </w:t>
      </w:r>
    </w:p>
  </w:comment>
  <w:comment w:id="54" w:author="Kevin Chen" w:date="2021-04-01T19:36:00Z" w:initials="KC">
    <w:p w14:paraId="0655EE36" w14:textId="77777777" w:rsidR="00FF6C31" w:rsidRDefault="00FF6C31">
      <w:pPr>
        <w:pStyle w:val="CommentText"/>
      </w:pPr>
      <w:r>
        <w:rPr>
          <w:rStyle w:val="CommentReference"/>
        </w:rPr>
        <w:annotationRef/>
      </w:r>
      <w:r>
        <w:t>Does our use of SEER as a supplement to MCR help with this at all?</w:t>
      </w:r>
    </w:p>
    <w:p w14:paraId="06216E0C" w14:textId="77777777" w:rsidR="00FF6C31" w:rsidRDefault="00FF6C31">
      <w:pPr>
        <w:pStyle w:val="CommentText"/>
      </w:pPr>
    </w:p>
    <w:p w14:paraId="2A50E8A8" w14:textId="64ABED6E" w:rsidR="00FF6C31" w:rsidRDefault="00FF6C31">
      <w:pPr>
        <w:pStyle w:val="CommentText"/>
      </w:pPr>
      <w:r>
        <w:t>If the poor case ascertainment is non-differential, then estimates would be biased toward the null?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E6B186" w15:done="0"/>
  <w15:commentEx w15:paraId="7284E136" w15:done="0"/>
  <w15:commentEx w15:paraId="4C398FCF" w15:done="0"/>
  <w15:commentEx w15:paraId="574EDB8E" w15:done="0"/>
  <w15:commentEx w15:paraId="09A0EA21" w15:done="0"/>
  <w15:commentEx w15:paraId="65565596" w15:done="0"/>
  <w15:commentEx w15:paraId="19F631AA" w15:done="0"/>
  <w15:commentEx w15:paraId="539F0725" w15:done="0"/>
  <w15:commentEx w15:paraId="358D163E" w15:done="0"/>
  <w15:commentEx w15:paraId="3E9B223F" w15:done="0"/>
  <w15:commentEx w15:paraId="264C1C39" w15:done="0"/>
  <w15:commentEx w15:paraId="2AD8A9AA" w15:done="0"/>
  <w15:commentEx w15:paraId="3F2DA60C" w15:done="0"/>
  <w15:commentEx w15:paraId="00578BE3" w15:done="0"/>
  <w15:commentEx w15:paraId="60F9EA88" w15:paraIdParent="00578BE3" w15:done="0"/>
  <w15:commentEx w15:paraId="59AE4D27" w15:done="0"/>
  <w15:commentEx w15:paraId="4C4B4E43" w15:paraIdParent="59AE4D27" w15:done="0"/>
  <w15:commentEx w15:paraId="095F78AF" w15:done="0"/>
  <w15:commentEx w15:paraId="6344B7D8" w15:done="0"/>
  <w15:commentEx w15:paraId="46CCE4CB" w15:done="0"/>
  <w15:commentEx w15:paraId="2F46BA7E" w15:done="0"/>
  <w15:commentEx w15:paraId="798ECF10" w15:done="0"/>
  <w15:commentEx w15:paraId="4ED92CD7" w15:done="0"/>
  <w15:commentEx w15:paraId="6DC4426E" w15:done="0"/>
  <w15:commentEx w15:paraId="7DF5FE0A" w15:done="0"/>
  <w15:commentEx w15:paraId="0D8DF7AD" w15:done="0"/>
  <w15:commentEx w15:paraId="48F15515" w15:done="0"/>
  <w15:commentEx w15:paraId="69C83E2E" w15:done="0"/>
  <w15:commentEx w15:paraId="145FB5B4" w15:done="0"/>
  <w15:commentEx w15:paraId="0DECCF3F" w15:done="0"/>
  <w15:commentEx w15:paraId="2A50E8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4498" w16cex:dateUtc="2021-04-01T20:09:00Z"/>
  <w16cex:commentExtensible w16cex:durableId="2410496C" w16cex:dateUtc="2021-04-01T20:30:00Z"/>
  <w16cex:commentExtensible w16cex:durableId="24104CDE" w16cex:dateUtc="2021-04-01T20:45:00Z"/>
  <w16cex:commentExtensible w16cex:durableId="24104F69" w16cex:dateUtc="2021-04-01T20:55:00Z"/>
  <w16cex:commentExtensible w16cex:durableId="2410509E" w16cex:dateUtc="2021-04-01T21:01:00Z"/>
  <w16cex:commentExtensible w16cex:durableId="24105131" w16cex:dateUtc="2021-04-01T21:03:00Z"/>
  <w16cex:commentExtensible w16cex:durableId="241051A9" w16cex:dateUtc="2021-04-01T21:05:00Z"/>
  <w16cex:commentExtensible w16cex:durableId="241053A8" w16cex:dateUtc="2021-04-01T21:14:00Z"/>
  <w16cex:commentExtensible w16cex:durableId="241089C3" w16cex:dateUtc="2021-04-02T01:04:00Z"/>
  <w16cex:commentExtensible w16cex:durableId="24108AA7" w16cex:dateUtc="2021-04-02T01:08:00Z"/>
  <w16cex:commentExtensible w16cex:durableId="24108BA2" w16cex:dateUtc="2021-04-02T01:12:00Z"/>
  <w16cex:commentExtensible w16cex:durableId="24109B84" w16cex:dateUtc="2021-04-02T02:20:00Z"/>
  <w16cex:commentExtensible w16cex:durableId="24109BF6" w16cex:dateUtc="2021-04-02T02:22:00Z"/>
  <w16cex:commentExtensible w16cex:durableId="24109C39" w16cex:dateUtc="2021-04-02T02:23:00Z"/>
  <w16cex:commentExtensible w16cex:durableId="24109D02" w16cex:dateUtc="2021-04-02T02:26:00Z"/>
  <w16cex:commentExtensible w16cex:durableId="24109E18" w16cex:dateUtc="2021-04-02T02:31:00Z"/>
  <w16cex:commentExtensible w16cex:durableId="24109ECF" w16cex:dateUtc="2021-04-02T02:34:00Z"/>
  <w16cex:commentExtensible w16cex:durableId="24109F59" w16cex:dateUtc="2021-04-02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E6B186" w16cid:durableId="24104498"/>
  <w16cid:commentId w16cid:paraId="7284E136" w16cid:durableId="240E1295"/>
  <w16cid:commentId w16cid:paraId="4C398FCF" w16cid:durableId="240E1298"/>
  <w16cid:commentId w16cid:paraId="574EDB8E" w16cid:durableId="240E1299"/>
  <w16cid:commentId w16cid:paraId="09A0EA21" w16cid:durableId="240E129C"/>
  <w16cid:commentId w16cid:paraId="65565596" w16cid:durableId="240E129F"/>
  <w16cid:commentId w16cid:paraId="19F631AA" w16cid:durableId="2410496C"/>
  <w16cid:commentId w16cid:paraId="539F0725" w16cid:durableId="24104CDE"/>
  <w16cid:commentId w16cid:paraId="358D163E" w16cid:durableId="24104F69"/>
  <w16cid:commentId w16cid:paraId="3E9B223F" w16cid:durableId="2410509E"/>
  <w16cid:commentId w16cid:paraId="264C1C39" w16cid:durableId="240E12AD"/>
  <w16cid:commentId w16cid:paraId="2AD8A9AA" w16cid:durableId="240E12AE"/>
  <w16cid:commentId w16cid:paraId="3F2DA60C" w16cid:durableId="24105131"/>
  <w16cid:commentId w16cid:paraId="00578BE3" w16cid:durableId="240E12AF"/>
  <w16cid:commentId w16cid:paraId="60F9EA88" w16cid:durableId="241051A9"/>
  <w16cid:commentId w16cid:paraId="59AE4D27" w16cid:durableId="240E12B1"/>
  <w16cid:commentId w16cid:paraId="4C4B4E43" w16cid:durableId="241053A8"/>
  <w16cid:commentId w16cid:paraId="095F78AF" w16cid:durableId="241089C3"/>
  <w16cid:commentId w16cid:paraId="6344B7D8" w16cid:durableId="24108AA7"/>
  <w16cid:commentId w16cid:paraId="46CCE4CB" w16cid:durableId="24108BA2"/>
  <w16cid:commentId w16cid:paraId="2F46BA7E" w16cid:durableId="24109B84"/>
  <w16cid:commentId w16cid:paraId="798ECF10" w16cid:durableId="24109BF6"/>
  <w16cid:commentId w16cid:paraId="4ED92CD7" w16cid:durableId="24109C39"/>
  <w16cid:commentId w16cid:paraId="6DC4426E" w16cid:durableId="24109D02"/>
  <w16cid:commentId w16cid:paraId="7DF5FE0A" w16cid:durableId="24109E18"/>
  <w16cid:commentId w16cid:paraId="0D8DF7AD" w16cid:durableId="240E12C6"/>
  <w16cid:commentId w16cid:paraId="48F15515" w16cid:durableId="240E12C7"/>
  <w16cid:commentId w16cid:paraId="69C83E2E" w16cid:durableId="24109ECF"/>
  <w16cid:commentId w16cid:paraId="145FB5B4" w16cid:durableId="240E12C9"/>
  <w16cid:commentId w16cid:paraId="0DECCF3F" w16cid:durableId="240E12CC"/>
  <w16cid:commentId w16cid:paraId="2A50E8A8" w16cid:durableId="24109F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1FF6"/>
    <w:multiLevelType w:val="hybridMultilevel"/>
    <w:tmpl w:val="957C5B98"/>
    <w:lvl w:ilvl="0" w:tplc="DBD28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84C"/>
    <w:multiLevelType w:val="hybridMultilevel"/>
    <w:tmpl w:val="2954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3DA8"/>
    <w:multiLevelType w:val="hybridMultilevel"/>
    <w:tmpl w:val="204C5504"/>
    <w:lvl w:ilvl="0" w:tplc="DBD28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88B"/>
    <w:multiLevelType w:val="multilevel"/>
    <w:tmpl w:val="849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47650"/>
    <w:multiLevelType w:val="hybridMultilevel"/>
    <w:tmpl w:val="4AEE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B670D"/>
    <w:multiLevelType w:val="hybridMultilevel"/>
    <w:tmpl w:val="3C2A63BE"/>
    <w:lvl w:ilvl="0" w:tplc="0BB0B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Chen">
    <w15:presenceInfo w15:providerId="None" w15:userId="Kev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_h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stp2aefzxs22e25zsp9sxtsda2995z0ast&quot;&gt;cancer_incidence&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record-ids&gt;&lt;/item&gt;&lt;/Libraries&gt;"/>
  </w:docVars>
  <w:rsids>
    <w:rsidRoot w:val="009B744E"/>
    <w:rsid w:val="00002457"/>
    <w:rsid w:val="00004912"/>
    <w:rsid w:val="00007C5D"/>
    <w:rsid w:val="000113B0"/>
    <w:rsid w:val="00011480"/>
    <w:rsid w:val="000220E9"/>
    <w:rsid w:val="00034B08"/>
    <w:rsid w:val="0004203E"/>
    <w:rsid w:val="00042409"/>
    <w:rsid w:val="00045800"/>
    <w:rsid w:val="00050F4D"/>
    <w:rsid w:val="00062D30"/>
    <w:rsid w:val="000671B1"/>
    <w:rsid w:val="00072F55"/>
    <w:rsid w:val="0008150C"/>
    <w:rsid w:val="00083DD0"/>
    <w:rsid w:val="0009711D"/>
    <w:rsid w:val="000A64F9"/>
    <w:rsid w:val="000A76A3"/>
    <w:rsid w:val="000C2745"/>
    <w:rsid w:val="000D61BB"/>
    <w:rsid w:val="000E4CFE"/>
    <w:rsid w:val="000F174B"/>
    <w:rsid w:val="001043BC"/>
    <w:rsid w:val="00117978"/>
    <w:rsid w:val="0012140F"/>
    <w:rsid w:val="00125DB9"/>
    <w:rsid w:val="00136774"/>
    <w:rsid w:val="00136E9D"/>
    <w:rsid w:val="00137939"/>
    <w:rsid w:val="00137FC8"/>
    <w:rsid w:val="00144B3D"/>
    <w:rsid w:val="00146DB5"/>
    <w:rsid w:val="001470B7"/>
    <w:rsid w:val="00150F7E"/>
    <w:rsid w:val="00155BAE"/>
    <w:rsid w:val="001567D1"/>
    <w:rsid w:val="0016058D"/>
    <w:rsid w:val="0017031B"/>
    <w:rsid w:val="001760A1"/>
    <w:rsid w:val="00183815"/>
    <w:rsid w:val="00185FBB"/>
    <w:rsid w:val="001B17A4"/>
    <w:rsid w:val="001C1C63"/>
    <w:rsid w:val="001C3253"/>
    <w:rsid w:val="001D4199"/>
    <w:rsid w:val="001E2294"/>
    <w:rsid w:val="001E72A0"/>
    <w:rsid w:val="002005B0"/>
    <w:rsid w:val="00207B53"/>
    <w:rsid w:val="00207C07"/>
    <w:rsid w:val="00215BE1"/>
    <w:rsid w:val="00215F3C"/>
    <w:rsid w:val="00216A63"/>
    <w:rsid w:val="0025495F"/>
    <w:rsid w:val="00263AFF"/>
    <w:rsid w:val="0027076E"/>
    <w:rsid w:val="00274FE5"/>
    <w:rsid w:val="00277D9D"/>
    <w:rsid w:val="00283A68"/>
    <w:rsid w:val="002A4E4B"/>
    <w:rsid w:val="002B02DC"/>
    <w:rsid w:val="002E4274"/>
    <w:rsid w:val="002E7B61"/>
    <w:rsid w:val="002F1F9D"/>
    <w:rsid w:val="0032493B"/>
    <w:rsid w:val="00326589"/>
    <w:rsid w:val="00326D97"/>
    <w:rsid w:val="00326E31"/>
    <w:rsid w:val="00330E89"/>
    <w:rsid w:val="003323B6"/>
    <w:rsid w:val="00341283"/>
    <w:rsid w:val="00350729"/>
    <w:rsid w:val="003543F3"/>
    <w:rsid w:val="003655B0"/>
    <w:rsid w:val="0037063D"/>
    <w:rsid w:val="00371B6F"/>
    <w:rsid w:val="0038221E"/>
    <w:rsid w:val="0038396D"/>
    <w:rsid w:val="00392E6A"/>
    <w:rsid w:val="00393F93"/>
    <w:rsid w:val="00395674"/>
    <w:rsid w:val="003A611E"/>
    <w:rsid w:val="003C28AD"/>
    <w:rsid w:val="003D0B19"/>
    <w:rsid w:val="003D0DC1"/>
    <w:rsid w:val="003E2F77"/>
    <w:rsid w:val="003E5462"/>
    <w:rsid w:val="003E7161"/>
    <w:rsid w:val="003E7BAB"/>
    <w:rsid w:val="003F1E9C"/>
    <w:rsid w:val="00406B76"/>
    <w:rsid w:val="00410086"/>
    <w:rsid w:val="00412B78"/>
    <w:rsid w:val="00421901"/>
    <w:rsid w:val="00433E26"/>
    <w:rsid w:val="00436D44"/>
    <w:rsid w:val="004545A9"/>
    <w:rsid w:val="004567F3"/>
    <w:rsid w:val="004613B9"/>
    <w:rsid w:val="00477AA6"/>
    <w:rsid w:val="00477D18"/>
    <w:rsid w:val="00480C44"/>
    <w:rsid w:val="004877C5"/>
    <w:rsid w:val="004900D4"/>
    <w:rsid w:val="00493E2B"/>
    <w:rsid w:val="004C4E2D"/>
    <w:rsid w:val="004D0007"/>
    <w:rsid w:val="004D7097"/>
    <w:rsid w:val="004D773C"/>
    <w:rsid w:val="004E26AC"/>
    <w:rsid w:val="004E6F98"/>
    <w:rsid w:val="004F099F"/>
    <w:rsid w:val="005131DA"/>
    <w:rsid w:val="005206FA"/>
    <w:rsid w:val="00530876"/>
    <w:rsid w:val="00534C96"/>
    <w:rsid w:val="00552E23"/>
    <w:rsid w:val="005600EE"/>
    <w:rsid w:val="00562780"/>
    <w:rsid w:val="00571E56"/>
    <w:rsid w:val="00576183"/>
    <w:rsid w:val="005A5EF1"/>
    <w:rsid w:val="005B1484"/>
    <w:rsid w:val="005B7350"/>
    <w:rsid w:val="005D1784"/>
    <w:rsid w:val="005D2A41"/>
    <w:rsid w:val="005D7AD3"/>
    <w:rsid w:val="005D7FE3"/>
    <w:rsid w:val="005E1B59"/>
    <w:rsid w:val="005E49B2"/>
    <w:rsid w:val="005F3F2C"/>
    <w:rsid w:val="005F4F7F"/>
    <w:rsid w:val="005F64EC"/>
    <w:rsid w:val="006028FF"/>
    <w:rsid w:val="00610BA7"/>
    <w:rsid w:val="00620F3D"/>
    <w:rsid w:val="00623F94"/>
    <w:rsid w:val="0062542F"/>
    <w:rsid w:val="00627EA6"/>
    <w:rsid w:val="0063334C"/>
    <w:rsid w:val="00644588"/>
    <w:rsid w:val="006567BC"/>
    <w:rsid w:val="00661B66"/>
    <w:rsid w:val="00661EC0"/>
    <w:rsid w:val="00676D09"/>
    <w:rsid w:val="00680606"/>
    <w:rsid w:val="00684CAD"/>
    <w:rsid w:val="00697E2E"/>
    <w:rsid w:val="006A0F27"/>
    <w:rsid w:val="006A0F41"/>
    <w:rsid w:val="006A729A"/>
    <w:rsid w:val="006B0AEF"/>
    <w:rsid w:val="006C3B8B"/>
    <w:rsid w:val="006E1A60"/>
    <w:rsid w:val="006E5FC4"/>
    <w:rsid w:val="006F1867"/>
    <w:rsid w:val="006F6CB8"/>
    <w:rsid w:val="00707939"/>
    <w:rsid w:val="00724944"/>
    <w:rsid w:val="00744853"/>
    <w:rsid w:val="0074608D"/>
    <w:rsid w:val="00752018"/>
    <w:rsid w:val="007526C1"/>
    <w:rsid w:val="00754102"/>
    <w:rsid w:val="00766143"/>
    <w:rsid w:val="007674FE"/>
    <w:rsid w:val="00770650"/>
    <w:rsid w:val="007707B8"/>
    <w:rsid w:val="007738D5"/>
    <w:rsid w:val="00776FDA"/>
    <w:rsid w:val="00777D30"/>
    <w:rsid w:val="00780013"/>
    <w:rsid w:val="00786965"/>
    <w:rsid w:val="007A0BF2"/>
    <w:rsid w:val="007C4086"/>
    <w:rsid w:val="007F284D"/>
    <w:rsid w:val="007F2BFF"/>
    <w:rsid w:val="007F76D8"/>
    <w:rsid w:val="00800E5F"/>
    <w:rsid w:val="008037C4"/>
    <w:rsid w:val="00804145"/>
    <w:rsid w:val="00807E5F"/>
    <w:rsid w:val="0081604C"/>
    <w:rsid w:val="00817A09"/>
    <w:rsid w:val="00825E56"/>
    <w:rsid w:val="008402DB"/>
    <w:rsid w:val="00840359"/>
    <w:rsid w:val="008451C5"/>
    <w:rsid w:val="00857729"/>
    <w:rsid w:val="00875817"/>
    <w:rsid w:val="00890935"/>
    <w:rsid w:val="00891868"/>
    <w:rsid w:val="008920BD"/>
    <w:rsid w:val="008955F3"/>
    <w:rsid w:val="008969C9"/>
    <w:rsid w:val="008979BE"/>
    <w:rsid w:val="008A5655"/>
    <w:rsid w:val="008C16E3"/>
    <w:rsid w:val="008E4AB8"/>
    <w:rsid w:val="008E548E"/>
    <w:rsid w:val="0090376E"/>
    <w:rsid w:val="0091383F"/>
    <w:rsid w:val="00921459"/>
    <w:rsid w:val="00922D9C"/>
    <w:rsid w:val="0093195E"/>
    <w:rsid w:val="0093319B"/>
    <w:rsid w:val="00936D25"/>
    <w:rsid w:val="009427EE"/>
    <w:rsid w:val="0094341A"/>
    <w:rsid w:val="009440DD"/>
    <w:rsid w:val="009513FE"/>
    <w:rsid w:val="00952AD1"/>
    <w:rsid w:val="00953976"/>
    <w:rsid w:val="00954FBD"/>
    <w:rsid w:val="009630FF"/>
    <w:rsid w:val="00977082"/>
    <w:rsid w:val="009846FF"/>
    <w:rsid w:val="009B744E"/>
    <w:rsid w:val="009C1462"/>
    <w:rsid w:val="009C29AB"/>
    <w:rsid w:val="009C3161"/>
    <w:rsid w:val="009C46AE"/>
    <w:rsid w:val="009C7F84"/>
    <w:rsid w:val="009D58B3"/>
    <w:rsid w:val="009E5527"/>
    <w:rsid w:val="009E7E21"/>
    <w:rsid w:val="009F58C5"/>
    <w:rsid w:val="00A066BE"/>
    <w:rsid w:val="00A11E42"/>
    <w:rsid w:val="00A17321"/>
    <w:rsid w:val="00A30B9D"/>
    <w:rsid w:val="00A35BBA"/>
    <w:rsid w:val="00A35E28"/>
    <w:rsid w:val="00A4285E"/>
    <w:rsid w:val="00A4755C"/>
    <w:rsid w:val="00A50932"/>
    <w:rsid w:val="00A76980"/>
    <w:rsid w:val="00A86438"/>
    <w:rsid w:val="00A86C3D"/>
    <w:rsid w:val="00A94274"/>
    <w:rsid w:val="00AB10B7"/>
    <w:rsid w:val="00AB1A2D"/>
    <w:rsid w:val="00AB1C05"/>
    <w:rsid w:val="00AB2EAD"/>
    <w:rsid w:val="00AC34F1"/>
    <w:rsid w:val="00AD002B"/>
    <w:rsid w:val="00AE6A27"/>
    <w:rsid w:val="00AF065F"/>
    <w:rsid w:val="00AF3580"/>
    <w:rsid w:val="00B04E2A"/>
    <w:rsid w:val="00B10AAD"/>
    <w:rsid w:val="00B47708"/>
    <w:rsid w:val="00B5355B"/>
    <w:rsid w:val="00B62B54"/>
    <w:rsid w:val="00B93E1F"/>
    <w:rsid w:val="00BA11CA"/>
    <w:rsid w:val="00BA719C"/>
    <w:rsid w:val="00BC6ACC"/>
    <w:rsid w:val="00BC7B7A"/>
    <w:rsid w:val="00BE08AE"/>
    <w:rsid w:val="00BF02C1"/>
    <w:rsid w:val="00BF53B6"/>
    <w:rsid w:val="00BF72BC"/>
    <w:rsid w:val="00C15B7B"/>
    <w:rsid w:val="00C211F8"/>
    <w:rsid w:val="00C401DE"/>
    <w:rsid w:val="00C51924"/>
    <w:rsid w:val="00C5646C"/>
    <w:rsid w:val="00C63C37"/>
    <w:rsid w:val="00C70CDD"/>
    <w:rsid w:val="00C752D4"/>
    <w:rsid w:val="00C906B5"/>
    <w:rsid w:val="00C967BB"/>
    <w:rsid w:val="00CB0985"/>
    <w:rsid w:val="00CC18CF"/>
    <w:rsid w:val="00CC3003"/>
    <w:rsid w:val="00CC5372"/>
    <w:rsid w:val="00CC715B"/>
    <w:rsid w:val="00CF436C"/>
    <w:rsid w:val="00CF7F24"/>
    <w:rsid w:val="00D00FDB"/>
    <w:rsid w:val="00D071FC"/>
    <w:rsid w:val="00D13E98"/>
    <w:rsid w:val="00D21E1E"/>
    <w:rsid w:val="00D27EE7"/>
    <w:rsid w:val="00D5208B"/>
    <w:rsid w:val="00D5671A"/>
    <w:rsid w:val="00D63DE6"/>
    <w:rsid w:val="00D7736E"/>
    <w:rsid w:val="00D80279"/>
    <w:rsid w:val="00D82222"/>
    <w:rsid w:val="00D9636B"/>
    <w:rsid w:val="00DB3AAF"/>
    <w:rsid w:val="00DB4D95"/>
    <w:rsid w:val="00DB5EF7"/>
    <w:rsid w:val="00DB6B15"/>
    <w:rsid w:val="00DC0DA2"/>
    <w:rsid w:val="00DD68F0"/>
    <w:rsid w:val="00DE4B95"/>
    <w:rsid w:val="00E1108E"/>
    <w:rsid w:val="00E12F86"/>
    <w:rsid w:val="00E25F3C"/>
    <w:rsid w:val="00E27BEC"/>
    <w:rsid w:val="00E27E57"/>
    <w:rsid w:val="00E32D00"/>
    <w:rsid w:val="00E365B3"/>
    <w:rsid w:val="00E415A3"/>
    <w:rsid w:val="00E538D7"/>
    <w:rsid w:val="00E871A2"/>
    <w:rsid w:val="00EB4631"/>
    <w:rsid w:val="00ED211D"/>
    <w:rsid w:val="00EE09C5"/>
    <w:rsid w:val="00EE1328"/>
    <w:rsid w:val="00EE603E"/>
    <w:rsid w:val="00EE7E88"/>
    <w:rsid w:val="00F04EF3"/>
    <w:rsid w:val="00F20610"/>
    <w:rsid w:val="00F22BA3"/>
    <w:rsid w:val="00F248D2"/>
    <w:rsid w:val="00F52172"/>
    <w:rsid w:val="00F73905"/>
    <w:rsid w:val="00F806CA"/>
    <w:rsid w:val="00F81CDF"/>
    <w:rsid w:val="00F96395"/>
    <w:rsid w:val="00F96842"/>
    <w:rsid w:val="00FA6B34"/>
    <w:rsid w:val="00FB3F7D"/>
    <w:rsid w:val="00FC67D3"/>
    <w:rsid w:val="00FD12D4"/>
    <w:rsid w:val="00FF2D3F"/>
    <w:rsid w:val="00FF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BAEC"/>
  <w15:chartTrackingRefBased/>
  <w15:docId w15:val="{B0756DDE-DA37-4C87-B8B0-F67496A1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4E"/>
    <w:pPr>
      <w:ind w:left="720"/>
      <w:contextualSpacing/>
    </w:pPr>
  </w:style>
  <w:style w:type="character" w:styleId="CommentReference">
    <w:name w:val="annotation reference"/>
    <w:basedOn w:val="DefaultParagraphFont"/>
    <w:uiPriority w:val="99"/>
    <w:semiHidden/>
    <w:unhideWhenUsed/>
    <w:rsid w:val="00786965"/>
    <w:rPr>
      <w:sz w:val="16"/>
      <w:szCs w:val="16"/>
    </w:rPr>
  </w:style>
  <w:style w:type="paragraph" w:styleId="CommentText">
    <w:name w:val="annotation text"/>
    <w:basedOn w:val="Normal"/>
    <w:link w:val="CommentTextChar"/>
    <w:uiPriority w:val="99"/>
    <w:unhideWhenUsed/>
    <w:rsid w:val="00786965"/>
    <w:pPr>
      <w:spacing w:line="240" w:lineRule="auto"/>
    </w:pPr>
    <w:rPr>
      <w:sz w:val="20"/>
      <w:szCs w:val="20"/>
    </w:rPr>
  </w:style>
  <w:style w:type="character" w:customStyle="1" w:styleId="CommentTextChar">
    <w:name w:val="Comment Text Char"/>
    <w:basedOn w:val="DefaultParagraphFont"/>
    <w:link w:val="CommentText"/>
    <w:uiPriority w:val="99"/>
    <w:rsid w:val="00786965"/>
    <w:rPr>
      <w:sz w:val="20"/>
      <w:szCs w:val="20"/>
    </w:rPr>
  </w:style>
  <w:style w:type="paragraph" w:styleId="CommentSubject">
    <w:name w:val="annotation subject"/>
    <w:basedOn w:val="CommentText"/>
    <w:next w:val="CommentText"/>
    <w:link w:val="CommentSubjectChar"/>
    <w:uiPriority w:val="99"/>
    <w:semiHidden/>
    <w:unhideWhenUsed/>
    <w:rsid w:val="00786965"/>
    <w:rPr>
      <w:b/>
      <w:bCs/>
    </w:rPr>
  </w:style>
  <w:style w:type="character" w:customStyle="1" w:styleId="CommentSubjectChar">
    <w:name w:val="Comment Subject Char"/>
    <w:basedOn w:val="CommentTextChar"/>
    <w:link w:val="CommentSubject"/>
    <w:uiPriority w:val="99"/>
    <w:semiHidden/>
    <w:rsid w:val="00786965"/>
    <w:rPr>
      <w:b/>
      <w:bCs/>
      <w:sz w:val="20"/>
      <w:szCs w:val="20"/>
    </w:rPr>
  </w:style>
  <w:style w:type="paragraph" w:styleId="BalloonText">
    <w:name w:val="Balloon Text"/>
    <w:basedOn w:val="Normal"/>
    <w:link w:val="BalloonTextChar"/>
    <w:uiPriority w:val="99"/>
    <w:semiHidden/>
    <w:unhideWhenUsed/>
    <w:rsid w:val="00786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965"/>
    <w:rPr>
      <w:rFonts w:ascii="Segoe UI" w:hAnsi="Segoe UI" w:cs="Segoe UI"/>
      <w:sz w:val="18"/>
      <w:szCs w:val="18"/>
    </w:rPr>
  </w:style>
  <w:style w:type="character" w:styleId="Hyperlink">
    <w:name w:val="Hyperlink"/>
    <w:basedOn w:val="DefaultParagraphFont"/>
    <w:uiPriority w:val="99"/>
    <w:unhideWhenUsed/>
    <w:rsid w:val="005D2A41"/>
    <w:rPr>
      <w:color w:val="0000FF"/>
      <w:u w:val="single"/>
    </w:rPr>
  </w:style>
  <w:style w:type="character" w:customStyle="1" w:styleId="id-label">
    <w:name w:val="id-label"/>
    <w:basedOn w:val="DefaultParagraphFont"/>
    <w:rsid w:val="000D61BB"/>
  </w:style>
  <w:style w:type="character" w:styleId="Strong">
    <w:name w:val="Strong"/>
    <w:basedOn w:val="DefaultParagraphFont"/>
    <w:uiPriority w:val="22"/>
    <w:qFormat/>
    <w:rsid w:val="000D61BB"/>
    <w:rPr>
      <w:b/>
      <w:bCs/>
    </w:rPr>
  </w:style>
  <w:style w:type="paragraph" w:customStyle="1" w:styleId="EndNoteBibliographyTitle">
    <w:name w:val="EndNote Bibliography Title"/>
    <w:basedOn w:val="Normal"/>
    <w:link w:val="EndNoteBibliographyTitleChar"/>
    <w:rsid w:val="005F4F7F"/>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F4F7F"/>
    <w:rPr>
      <w:rFonts w:ascii="Calibri" w:hAnsi="Calibri" w:cs="Calibri"/>
    </w:rPr>
  </w:style>
  <w:style w:type="paragraph" w:customStyle="1" w:styleId="EndNoteBibliography">
    <w:name w:val="EndNote Bibliography"/>
    <w:basedOn w:val="Normal"/>
    <w:link w:val="EndNoteBibliographyChar"/>
    <w:rsid w:val="005F4F7F"/>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5F4F7F"/>
    <w:rPr>
      <w:rFonts w:ascii="Calibri" w:hAnsi="Calibri" w:cs="Calibri"/>
    </w:rPr>
  </w:style>
  <w:style w:type="character" w:styleId="UnresolvedMention">
    <w:name w:val="Unresolved Mention"/>
    <w:basedOn w:val="DefaultParagraphFont"/>
    <w:uiPriority w:val="99"/>
    <w:semiHidden/>
    <w:unhideWhenUsed/>
    <w:rsid w:val="00D21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0744">
      <w:bodyDiv w:val="1"/>
      <w:marLeft w:val="0"/>
      <w:marRight w:val="0"/>
      <w:marTop w:val="0"/>
      <w:marBottom w:val="0"/>
      <w:divBdr>
        <w:top w:val="none" w:sz="0" w:space="0" w:color="auto"/>
        <w:left w:val="none" w:sz="0" w:space="0" w:color="auto"/>
        <w:bottom w:val="none" w:sz="0" w:space="0" w:color="auto"/>
        <w:right w:val="none" w:sz="0" w:space="0" w:color="auto"/>
      </w:divBdr>
    </w:div>
    <w:div w:id="369691309">
      <w:bodyDiv w:val="1"/>
      <w:marLeft w:val="0"/>
      <w:marRight w:val="0"/>
      <w:marTop w:val="0"/>
      <w:marBottom w:val="0"/>
      <w:divBdr>
        <w:top w:val="none" w:sz="0" w:space="0" w:color="auto"/>
        <w:left w:val="none" w:sz="0" w:space="0" w:color="auto"/>
        <w:bottom w:val="none" w:sz="0" w:space="0" w:color="auto"/>
        <w:right w:val="none" w:sz="0" w:space="0" w:color="auto"/>
      </w:divBdr>
      <w:divsChild>
        <w:div w:id="398792955">
          <w:marLeft w:val="0"/>
          <w:marRight w:val="0"/>
          <w:marTop w:val="0"/>
          <w:marBottom w:val="0"/>
          <w:divBdr>
            <w:top w:val="none" w:sz="0" w:space="0" w:color="auto"/>
            <w:left w:val="none" w:sz="0" w:space="0" w:color="auto"/>
            <w:bottom w:val="none" w:sz="0" w:space="0" w:color="auto"/>
            <w:right w:val="none" w:sz="0" w:space="0" w:color="auto"/>
          </w:divBdr>
        </w:div>
        <w:div w:id="1653218952">
          <w:marLeft w:val="0"/>
          <w:marRight w:val="0"/>
          <w:marTop w:val="0"/>
          <w:marBottom w:val="0"/>
          <w:divBdr>
            <w:top w:val="none" w:sz="0" w:space="0" w:color="auto"/>
            <w:left w:val="none" w:sz="0" w:space="0" w:color="auto"/>
            <w:bottom w:val="none" w:sz="0" w:space="0" w:color="auto"/>
            <w:right w:val="none" w:sz="0" w:space="0" w:color="auto"/>
          </w:divBdr>
        </w:div>
        <w:div w:id="1672634540">
          <w:marLeft w:val="0"/>
          <w:marRight w:val="0"/>
          <w:marTop w:val="0"/>
          <w:marBottom w:val="0"/>
          <w:divBdr>
            <w:top w:val="none" w:sz="0" w:space="0" w:color="auto"/>
            <w:left w:val="none" w:sz="0" w:space="0" w:color="auto"/>
            <w:bottom w:val="none" w:sz="0" w:space="0" w:color="auto"/>
            <w:right w:val="none" w:sz="0" w:space="0" w:color="auto"/>
          </w:divBdr>
        </w:div>
        <w:div w:id="1385562577">
          <w:marLeft w:val="0"/>
          <w:marRight w:val="0"/>
          <w:marTop w:val="0"/>
          <w:marBottom w:val="0"/>
          <w:divBdr>
            <w:top w:val="none" w:sz="0" w:space="0" w:color="auto"/>
            <w:left w:val="none" w:sz="0" w:space="0" w:color="auto"/>
            <w:bottom w:val="none" w:sz="0" w:space="0" w:color="auto"/>
            <w:right w:val="none" w:sz="0" w:space="0" w:color="auto"/>
          </w:divBdr>
        </w:div>
        <w:div w:id="823663759">
          <w:marLeft w:val="0"/>
          <w:marRight w:val="0"/>
          <w:marTop w:val="0"/>
          <w:marBottom w:val="0"/>
          <w:divBdr>
            <w:top w:val="none" w:sz="0" w:space="0" w:color="auto"/>
            <w:left w:val="none" w:sz="0" w:space="0" w:color="auto"/>
            <w:bottom w:val="none" w:sz="0" w:space="0" w:color="auto"/>
            <w:right w:val="none" w:sz="0" w:space="0" w:color="auto"/>
          </w:divBdr>
        </w:div>
        <w:div w:id="858811780">
          <w:marLeft w:val="0"/>
          <w:marRight w:val="0"/>
          <w:marTop w:val="0"/>
          <w:marBottom w:val="0"/>
          <w:divBdr>
            <w:top w:val="none" w:sz="0" w:space="0" w:color="auto"/>
            <w:left w:val="none" w:sz="0" w:space="0" w:color="auto"/>
            <w:bottom w:val="none" w:sz="0" w:space="0" w:color="auto"/>
            <w:right w:val="none" w:sz="0" w:space="0" w:color="auto"/>
          </w:divBdr>
        </w:div>
      </w:divsChild>
    </w:div>
    <w:div w:id="436338988">
      <w:bodyDiv w:val="1"/>
      <w:marLeft w:val="0"/>
      <w:marRight w:val="0"/>
      <w:marTop w:val="0"/>
      <w:marBottom w:val="0"/>
      <w:divBdr>
        <w:top w:val="none" w:sz="0" w:space="0" w:color="auto"/>
        <w:left w:val="none" w:sz="0" w:space="0" w:color="auto"/>
        <w:bottom w:val="none" w:sz="0" w:space="0" w:color="auto"/>
        <w:right w:val="none" w:sz="0" w:space="0" w:color="auto"/>
      </w:divBdr>
      <w:divsChild>
        <w:div w:id="1523665662">
          <w:marLeft w:val="0"/>
          <w:marRight w:val="0"/>
          <w:marTop w:val="0"/>
          <w:marBottom w:val="0"/>
          <w:divBdr>
            <w:top w:val="none" w:sz="0" w:space="0" w:color="auto"/>
            <w:left w:val="none" w:sz="0" w:space="0" w:color="auto"/>
            <w:bottom w:val="none" w:sz="0" w:space="0" w:color="auto"/>
            <w:right w:val="none" w:sz="0" w:space="0" w:color="auto"/>
          </w:divBdr>
          <w:divsChild>
            <w:div w:id="1454328134">
              <w:marLeft w:val="0"/>
              <w:marRight w:val="0"/>
              <w:marTop w:val="0"/>
              <w:marBottom w:val="0"/>
              <w:divBdr>
                <w:top w:val="none" w:sz="0" w:space="0" w:color="auto"/>
                <w:left w:val="none" w:sz="0" w:space="0" w:color="auto"/>
                <w:bottom w:val="none" w:sz="0" w:space="0" w:color="auto"/>
                <w:right w:val="none" w:sz="0" w:space="0" w:color="auto"/>
              </w:divBdr>
            </w:div>
            <w:div w:id="728113731">
              <w:marLeft w:val="0"/>
              <w:marRight w:val="0"/>
              <w:marTop w:val="0"/>
              <w:marBottom w:val="0"/>
              <w:divBdr>
                <w:top w:val="none" w:sz="0" w:space="0" w:color="auto"/>
                <w:left w:val="none" w:sz="0" w:space="0" w:color="auto"/>
                <w:bottom w:val="none" w:sz="0" w:space="0" w:color="auto"/>
                <w:right w:val="none" w:sz="0" w:space="0" w:color="auto"/>
              </w:divBdr>
            </w:div>
            <w:div w:id="1889368070">
              <w:marLeft w:val="0"/>
              <w:marRight w:val="0"/>
              <w:marTop w:val="0"/>
              <w:marBottom w:val="0"/>
              <w:divBdr>
                <w:top w:val="none" w:sz="0" w:space="0" w:color="auto"/>
                <w:left w:val="none" w:sz="0" w:space="0" w:color="auto"/>
                <w:bottom w:val="none" w:sz="0" w:space="0" w:color="auto"/>
                <w:right w:val="none" w:sz="0" w:space="0" w:color="auto"/>
              </w:divBdr>
            </w:div>
            <w:div w:id="565721315">
              <w:marLeft w:val="0"/>
              <w:marRight w:val="0"/>
              <w:marTop w:val="0"/>
              <w:marBottom w:val="0"/>
              <w:divBdr>
                <w:top w:val="none" w:sz="0" w:space="0" w:color="auto"/>
                <w:left w:val="none" w:sz="0" w:space="0" w:color="auto"/>
                <w:bottom w:val="none" w:sz="0" w:space="0" w:color="auto"/>
                <w:right w:val="none" w:sz="0" w:space="0" w:color="auto"/>
              </w:divBdr>
            </w:div>
            <w:div w:id="1938053890">
              <w:marLeft w:val="0"/>
              <w:marRight w:val="0"/>
              <w:marTop w:val="0"/>
              <w:marBottom w:val="0"/>
              <w:divBdr>
                <w:top w:val="none" w:sz="0" w:space="0" w:color="auto"/>
                <w:left w:val="none" w:sz="0" w:space="0" w:color="auto"/>
                <w:bottom w:val="none" w:sz="0" w:space="0" w:color="auto"/>
                <w:right w:val="none" w:sz="0" w:space="0" w:color="auto"/>
              </w:divBdr>
            </w:div>
            <w:div w:id="1363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sChild>
        <w:div w:id="878278457">
          <w:marLeft w:val="0"/>
          <w:marRight w:val="0"/>
          <w:marTop w:val="0"/>
          <w:marBottom w:val="0"/>
          <w:divBdr>
            <w:top w:val="none" w:sz="0" w:space="0" w:color="auto"/>
            <w:left w:val="none" w:sz="0" w:space="0" w:color="auto"/>
            <w:bottom w:val="none" w:sz="0" w:space="0" w:color="auto"/>
            <w:right w:val="none" w:sz="0" w:space="0" w:color="auto"/>
          </w:divBdr>
        </w:div>
        <w:div w:id="1852136717">
          <w:marLeft w:val="0"/>
          <w:marRight w:val="0"/>
          <w:marTop w:val="0"/>
          <w:marBottom w:val="0"/>
          <w:divBdr>
            <w:top w:val="none" w:sz="0" w:space="0" w:color="auto"/>
            <w:left w:val="none" w:sz="0" w:space="0" w:color="auto"/>
            <w:bottom w:val="none" w:sz="0" w:space="0" w:color="auto"/>
            <w:right w:val="none" w:sz="0" w:space="0" w:color="auto"/>
          </w:divBdr>
        </w:div>
      </w:divsChild>
    </w:div>
    <w:div w:id="1788356689">
      <w:bodyDiv w:val="1"/>
      <w:marLeft w:val="0"/>
      <w:marRight w:val="0"/>
      <w:marTop w:val="0"/>
      <w:marBottom w:val="0"/>
      <w:divBdr>
        <w:top w:val="none" w:sz="0" w:space="0" w:color="auto"/>
        <w:left w:val="none" w:sz="0" w:space="0" w:color="auto"/>
        <w:bottom w:val="none" w:sz="0" w:space="0" w:color="auto"/>
        <w:right w:val="none" w:sz="0" w:space="0" w:color="auto"/>
      </w:divBdr>
    </w:div>
    <w:div w:id="19872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rveillance.cancer.gov/statistics/types/survival.html" TargetMode="External"/><Relationship Id="rId2" Type="http://schemas.openxmlformats.org/officeDocument/2006/relationships/hyperlink" Target="https://seer.cancer.gov/csr/1975_2017/results_merged/topic_survival.pdf" TargetMode="External"/><Relationship Id="rId1" Type="http://schemas.openxmlformats.org/officeDocument/2006/relationships/hyperlink" Target="https://seer.cancer.gov/siterecode/icdo3_dwhoheme/index.html" TargetMode="External"/><Relationship Id="rId4" Type="http://schemas.openxmlformats.org/officeDocument/2006/relationships/hyperlink" Target="https://seer.cancer.gov/csr/1975_2017/results_merged/topic_survival.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85AA-D5BA-497C-A39A-42E01F76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10764</Words>
  <Characters>61357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Colbeth</dc:creator>
  <cp:keywords/>
  <dc:description/>
  <cp:lastModifiedBy>Kevin Chen</cp:lastModifiedBy>
  <cp:revision>17</cp:revision>
  <dcterms:created xsi:type="dcterms:W3CDTF">2021-04-01T20:11:00Z</dcterms:created>
  <dcterms:modified xsi:type="dcterms:W3CDTF">2021-04-02T02:38:00Z</dcterms:modified>
</cp:coreProperties>
</file>